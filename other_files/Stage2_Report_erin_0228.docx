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0641" w14:textId="77777777" w:rsidR="00BC0727" w:rsidRDefault="00B83CF5">
      <w:pPr>
        <w:pStyle w:val="Title"/>
      </w:pPr>
      <w:r>
        <w:t>Investigating Object Orientation Effects Across 18 Languages</w:t>
      </w:r>
    </w:p>
    <w:p w14:paraId="69780642" w14:textId="77777777" w:rsidR="00BC0727" w:rsidRDefault="00B83CF5">
      <w:pPr>
        <w:pStyle w:val="Author"/>
      </w:pPr>
      <w:r>
        <w:lastRenderedPageBreak/>
        <w:t>Sau-Chin Chen</w:t>
      </w:r>
      <w:r>
        <w:rPr>
          <w:vertAlign w:val="superscript"/>
        </w:rPr>
        <w:t>1</w:t>
      </w:r>
      <w:r>
        <w:t>, Erin Buchanan</w:t>
      </w:r>
      <w:r>
        <w:rPr>
          <w:vertAlign w:val="superscript"/>
        </w:rPr>
        <w:t>2</w:t>
      </w:r>
      <w:r>
        <w:t>, Zoltan Kekecs</w:t>
      </w:r>
      <w:r>
        <w:rPr>
          <w:vertAlign w:val="superscript"/>
        </w:rPr>
        <w:t>3,4</w:t>
      </w:r>
      <w:r>
        <w:t>, Jeremy K. Miller</w:t>
      </w:r>
      <w:r>
        <w:rPr>
          <w:vertAlign w:val="superscript"/>
        </w:rPr>
        <w:t>5</w:t>
      </w:r>
      <w:r>
        <w:t>, Anna Szabelska</w:t>
      </w:r>
      <w:r>
        <w:rPr>
          <w:vertAlign w:val="superscript"/>
        </w:rPr>
        <w:t>6</w:t>
      </w:r>
      <w:r>
        <w:t>, Balazs Aczel</w:t>
      </w:r>
      <w:r>
        <w:rPr>
          <w:vertAlign w:val="superscript"/>
        </w:rPr>
        <w:t>3</w:t>
      </w:r>
      <w:r>
        <w:t>, Pablo Bernabeu</w:t>
      </w:r>
      <w:r>
        <w:rPr>
          <w:vertAlign w:val="superscript"/>
        </w:rPr>
        <w:t>7</w:t>
      </w:r>
      <w:r>
        <w:t>, Patrick Forscher</w:t>
      </w:r>
      <w:r>
        <w:rPr>
          <w:vertAlign w:val="superscript"/>
        </w:rPr>
        <w:t>8,9</w:t>
      </w:r>
      <w:r>
        <w:t>, Attila Szuts</w:t>
      </w:r>
      <w:r>
        <w:rPr>
          <w:vertAlign w:val="superscript"/>
        </w:rPr>
        <w:t>3</w:t>
      </w:r>
      <w:r>
        <w:t>, Zahir Vally</w:t>
      </w:r>
      <w:r>
        <w:rPr>
          <w:vertAlign w:val="superscript"/>
        </w:rPr>
        <w:t>10</w:t>
      </w:r>
      <w:r>
        <w:t>, Ali H. Al-Hoorie</w:t>
      </w:r>
      <w:r>
        <w:rPr>
          <w:vertAlign w:val="superscript"/>
        </w:rPr>
        <w:t>11</w:t>
      </w:r>
      <w:r>
        <w:t>, Mai Helmy</w:t>
      </w:r>
      <w:r>
        <w:rPr>
          <w:vertAlign w:val="superscript"/>
        </w:rPr>
        <w:t>12,13</w:t>
      </w:r>
      <w:r>
        <w:t>, Caio Santos Alves da Silva</w:t>
      </w:r>
      <w:r>
        <w:rPr>
          <w:vertAlign w:val="superscript"/>
        </w:rPr>
        <w:t>14</w:t>
      </w:r>
      <w:r>
        <w:t>, Luana Oliveira da Silva</w:t>
      </w:r>
      <w:r>
        <w:rPr>
          <w:vertAlign w:val="superscript"/>
        </w:rPr>
        <w:t>14</w:t>
      </w:r>
      <w:r>
        <w:t>, Yago Luksevicius de Moraes</w:t>
      </w:r>
      <w:r>
        <w:rPr>
          <w:vertAlign w:val="superscript"/>
        </w:rPr>
        <w:t>14</w:t>
      </w:r>
      <w:r>
        <w:t>, Rafael Ming C. S. Hsu</w:t>
      </w:r>
      <w:r>
        <w:rPr>
          <w:vertAlign w:val="superscript"/>
        </w:rPr>
        <w:t>14</w:t>
      </w:r>
      <w:r>
        <w:t>, Anthonieta Looman Mafra</w:t>
      </w:r>
      <w:r>
        <w:rPr>
          <w:vertAlign w:val="superscript"/>
        </w:rPr>
        <w:t>14</w:t>
      </w:r>
      <w:r>
        <w:t>, Jaroslava V. Valentova</w:t>
      </w:r>
      <w:r>
        <w:rPr>
          <w:vertAlign w:val="superscript"/>
        </w:rPr>
        <w:t>14</w:t>
      </w:r>
      <w:r>
        <w:t>, Marco Antonio Correa Varella</w:t>
      </w:r>
      <w:r>
        <w:rPr>
          <w:vertAlign w:val="superscript"/>
        </w:rPr>
        <w:t>14</w:t>
      </w:r>
      <w:r>
        <w:t>, Barnaby Dixon</w:t>
      </w:r>
      <w:r>
        <w:rPr>
          <w:vertAlign w:val="superscript"/>
        </w:rPr>
        <w:t>15</w:t>
      </w:r>
      <w:r>
        <w:t xml:space="preserve">, Kim </w:t>
      </w:r>
      <w:r>
        <w:t>Peters</w:t>
      </w:r>
      <w:r>
        <w:rPr>
          <w:vertAlign w:val="superscript"/>
        </w:rPr>
        <w:t>15</w:t>
      </w:r>
      <w:r>
        <w:t>, Nik Steffens</w:t>
      </w:r>
      <w:r>
        <w:rPr>
          <w:vertAlign w:val="superscript"/>
        </w:rPr>
        <w:t>15</w:t>
      </w:r>
      <w:r>
        <w:t>, Omid Ghaesmi</w:t>
      </w:r>
      <w:r>
        <w:rPr>
          <w:vertAlign w:val="superscript"/>
        </w:rPr>
        <w:t>16</w:t>
      </w:r>
      <w:r>
        <w:t>, Andrew Roberts</w:t>
      </w:r>
      <w:r>
        <w:rPr>
          <w:vertAlign w:val="superscript"/>
        </w:rPr>
        <w:t>16</w:t>
      </w:r>
      <w:r>
        <w:t>, Robert M. Ross</w:t>
      </w:r>
      <w:r>
        <w:rPr>
          <w:vertAlign w:val="superscript"/>
        </w:rPr>
        <w:t>16</w:t>
      </w:r>
      <w:r>
        <w:t>, Ian D. Stephen</w:t>
      </w:r>
      <w:r>
        <w:rPr>
          <w:vertAlign w:val="superscript"/>
        </w:rPr>
        <w:t>16,17</w:t>
      </w:r>
      <w:r>
        <w:t>, Marina Milyavskaya</w:t>
      </w:r>
      <w:r>
        <w:rPr>
          <w:vertAlign w:val="superscript"/>
        </w:rPr>
        <w:t>18</w:t>
      </w:r>
      <w:r>
        <w:t>, Kelly Wang</w:t>
      </w:r>
      <w:r>
        <w:rPr>
          <w:vertAlign w:val="superscript"/>
        </w:rPr>
        <w:t>18</w:t>
      </w:r>
      <w:r>
        <w:t>, Kaitlyn M. Werner</w:t>
      </w:r>
      <w:r>
        <w:rPr>
          <w:vertAlign w:val="superscript"/>
        </w:rPr>
        <w:t>18</w:t>
      </w:r>
      <w:r>
        <w:t>, Dawn L. Holford</w:t>
      </w:r>
      <w:r>
        <w:rPr>
          <w:vertAlign w:val="superscript"/>
        </w:rPr>
        <w:t>19</w:t>
      </w:r>
      <w:r>
        <w:t>, Miroslav Sirota</w:t>
      </w:r>
      <w:r>
        <w:rPr>
          <w:vertAlign w:val="superscript"/>
        </w:rPr>
        <w:t>19</w:t>
      </w:r>
      <w:r>
        <w:t>, Thomas Rhys Evans</w:t>
      </w:r>
      <w:r>
        <w:rPr>
          <w:vertAlign w:val="superscript"/>
        </w:rPr>
        <w:t>20</w:t>
      </w:r>
      <w:r>
        <w:t>, Dermot Lynott</w:t>
      </w:r>
      <w:r>
        <w:rPr>
          <w:vertAlign w:val="superscript"/>
        </w:rPr>
        <w:t>7</w:t>
      </w:r>
      <w:r>
        <w:t>, Bethany M. Lane</w:t>
      </w:r>
      <w:r>
        <w:rPr>
          <w:vertAlign w:val="superscript"/>
        </w:rPr>
        <w:t>21</w:t>
      </w:r>
      <w:r>
        <w:t xml:space="preserve">, Danny </w:t>
      </w:r>
      <w:r>
        <w:t>Riis</w:t>
      </w:r>
      <w:r>
        <w:rPr>
          <w:vertAlign w:val="superscript"/>
        </w:rPr>
        <w:t>21</w:t>
      </w:r>
      <w:r>
        <w:t>, Glenn P. Williams</w:t>
      </w:r>
      <w:r>
        <w:rPr>
          <w:vertAlign w:val="superscript"/>
        </w:rPr>
        <w:t>22</w:t>
      </w:r>
      <w:r>
        <w:t>, Chrystalle B. Y. Tan</w:t>
      </w:r>
      <w:r>
        <w:rPr>
          <w:vertAlign w:val="superscript"/>
        </w:rPr>
        <w:t>23</w:t>
      </w:r>
      <w:r>
        <w:t>, Alicia Foo</w:t>
      </w:r>
      <w:r>
        <w:rPr>
          <w:vertAlign w:val="superscript"/>
        </w:rPr>
        <w:t>24</w:t>
      </w:r>
      <w:r>
        <w:t>, Steve M. J. Janssen</w:t>
      </w:r>
      <w:r>
        <w:rPr>
          <w:vertAlign w:val="superscript"/>
        </w:rPr>
        <w:t>24</w:t>
      </w:r>
      <w:r>
        <w:t>, Nwadiogo Chisom Arinze</w:t>
      </w:r>
      <w:r>
        <w:rPr>
          <w:vertAlign w:val="superscript"/>
        </w:rPr>
        <w:t>25</w:t>
      </w:r>
      <w:r>
        <w:t>, Izuchukwu Lawrence Gabriel Ndukaihe</w:t>
      </w:r>
      <w:r>
        <w:rPr>
          <w:vertAlign w:val="superscript"/>
        </w:rPr>
        <w:t>25</w:t>
      </w:r>
      <w:r>
        <w:t>, David Moreau</w:t>
      </w:r>
      <w:r>
        <w:rPr>
          <w:vertAlign w:val="superscript"/>
        </w:rPr>
        <w:t>26</w:t>
      </w:r>
      <w:r>
        <w:t>, Brianna Jurosic</w:t>
      </w:r>
      <w:r>
        <w:rPr>
          <w:vertAlign w:val="superscript"/>
        </w:rPr>
        <w:t>27</w:t>
      </w:r>
      <w:r>
        <w:t>, Brynna Leach</w:t>
      </w:r>
      <w:r>
        <w:rPr>
          <w:vertAlign w:val="superscript"/>
        </w:rPr>
        <w:t>27</w:t>
      </w:r>
      <w:r>
        <w:t>, Savannah Lewis</w:t>
      </w:r>
      <w:r>
        <w:rPr>
          <w:vertAlign w:val="superscript"/>
        </w:rPr>
        <w:t>27</w:t>
      </w:r>
      <w:r>
        <w:t>, Peter R. Mallik</w:t>
      </w:r>
      <w:r>
        <w:rPr>
          <w:vertAlign w:val="superscript"/>
        </w:rPr>
        <w:t>27</w:t>
      </w:r>
      <w:r>
        <w:t>, Kathleen Schm</w:t>
      </w:r>
      <w:r>
        <w:t>idt</w:t>
      </w:r>
      <w:r>
        <w:rPr>
          <w:vertAlign w:val="superscript"/>
        </w:rPr>
        <w:t>28</w:t>
      </w:r>
      <w:r>
        <w:t>, William J. Chopik</w:t>
      </w:r>
      <w:r>
        <w:rPr>
          <w:vertAlign w:val="superscript"/>
        </w:rPr>
        <w:t>29</w:t>
      </w:r>
      <w:r>
        <w:t>, Leigh Ann Vaughn</w:t>
      </w:r>
      <w:r>
        <w:rPr>
          <w:vertAlign w:val="superscript"/>
        </w:rPr>
        <w:t>30</w:t>
      </w:r>
      <w:r>
        <w:t>, Manyu Li</w:t>
      </w:r>
      <w:r>
        <w:rPr>
          <w:vertAlign w:val="superscript"/>
        </w:rPr>
        <w:t>31</w:t>
      </w:r>
      <w:r>
        <w:t>, Carmel A. Levitan</w:t>
      </w:r>
      <w:r>
        <w:rPr>
          <w:vertAlign w:val="superscript"/>
        </w:rPr>
        <w:t>32</w:t>
      </w:r>
      <w:r>
        <w:t>, Daniel Storage</w:t>
      </w:r>
      <w:r>
        <w:rPr>
          <w:vertAlign w:val="superscript"/>
        </w:rPr>
        <w:t>33</w:t>
      </w:r>
      <w:r>
        <w:t>, Carlota Batres</w:t>
      </w:r>
      <w:r>
        <w:rPr>
          <w:vertAlign w:val="superscript"/>
        </w:rPr>
        <w:t>34</w:t>
      </w:r>
      <w:r>
        <w:t>, Janina Enachescu</w:t>
      </w:r>
      <w:r>
        <w:rPr>
          <w:vertAlign w:val="superscript"/>
        </w:rPr>
        <w:t>35</w:t>
      </w:r>
      <w:r>
        <w:t>, Jerome Olsen</w:t>
      </w:r>
      <w:r>
        <w:rPr>
          <w:vertAlign w:val="superscript"/>
        </w:rPr>
        <w:t>35</w:t>
      </w:r>
      <w:r>
        <w:t>, Martin Voracek</w:t>
      </w:r>
      <w:r>
        <w:rPr>
          <w:vertAlign w:val="superscript"/>
        </w:rPr>
        <w:t>35</w:t>
      </w:r>
      <w:r>
        <w:t>, Claus Lamm</w:t>
      </w:r>
      <w:r>
        <w:rPr>
          <w:vertAlign w:val="superscript"/>
        </w:rPr>
        <w:t>36</w:t>
      </w:r>
      <w:r>
        <w:t>, Ekaterina Pronizius</w:t>
      </w:r>
      <w:r>
        <w:rPr>
          <w:vertAlign w:val="superscript"/>
        </w:rPr>
        <w:t>36</w:t>
      </w:r>
      <w:r>
        <w:t>, Tilli Ripp</w:t>
      </w:r>
      <w:r>
        <w:rPr>
          <w:vertAlign w:val="superscript"/>
        </w:rPr>
        <w:t>37</w:t>
      </w:r>
      <w:r>
        <w:t>, Jan Philipp Röer</w:t>
      </w:r>
      <w:r>
        <w:rPr>
          <w:vertAlign w:val="superscript"/>
        </w:rPr>
        <w:t>37</w:t>
      </w:r>
      <w:r>
        <w:t>, Roxane Schnepper</w:t>
      </w:r>
      <w:r>
        <w:rPr>
          <w:vertAlign w:val="superscript"/>
        </w:rPr>
        <w:t>37</w:t>
      </w:r>
      <w:r>
        <w:t>, Marietta Papadatou-Pastou</w:t>
      </w:r>
      <w:r>
        <w:rPr>
          <w:vertAlign w:val="superscript"/>
        </w:rPr>
        <w:t>38</w:t>
      </w:r>
      <w:r>
        <w:t>, Aviv Mokady</w:t>
      </w:r>
      <w:r>
        <w:rPr>
          <w:vertAlign w:val="superscript"/>
        </w:rPr>
        <w:t>39</w:t>
      </w:r>
      <w:r>
        <w:t>, Niv Reggev</w:t>
      </w:r>
      <w:r>
        <w:rPr>
          <w:vertAlign w:val="superscript"/>
        </w:rPr>
        <w:t>39</w:t>
      </w:r>
      <w:r>
        <w:t>, Priyanka Chandel</w:t>
      </w:r>
      <w:r>
        <w:rPr>
          <w:vertAlign w:val="superscript"/>
        </w:rPr>
        <w:t>40</w:t>
      </w:r>
      <w:r>
        <w:t>, Pratibha Kujur</w:t>
      </w:r>
      <w:r>
        <w:rPr>
          <w:vertAlign w:val="superscript"/>
        </w:rPr>
        <w:t>40</w:t>
      </w:r>
      <w:r>
        <w:t>, Babita Pande</w:t>
      </w:r>
      <w:r>
        <w:rPr>
          <w:vertAlign w:val="superscript"/>
        </w:rPr>
        <w:t>40</w:t>
      </w:r>
      <w:r>
        <w:t>, Arti Parganiha</w:t>
      </w:r>
      <w:r>
        <w:rPr>
          <w:vertAlign w:val="superscript"/>
        </w:rPr>
        <w:t>40</w:t>
      </w:r>
      <w:r>
        <w:t>, Noorshama Parveen</w:t>
      </w:r>
      <w:r>
        <w:rPr>
          <w:vertAlign w:val="superscript"/>
        </w:rPr>
        <w:t>40</w:t>
      </w:r>
      <w:r>
        <w:t>, Sraddha Pradhan</w:t>
      </w:r>
      <w:r>
        <w:rPr>
          <w:vertAlign w:val="superscript"/>
        </w:rPr>
        <w:t>40</w:t>
      </w:r>
      <w:r>
        <w:t>, Margaret Messiah Singh</w:t>
      </w:r>
      <w:r>
        <w:rPr>
          <w:vertAlign w:val="superscript"/>
        </w:rPr>
        <w:t>40</w:t>
      </w:r>
      <w:r>
        <w:t>, Max Korbmacher</w:t>
      </w:r>
      <w:r>
        <w:rPr>
          <w:vertAlign w:val="superscript"/>
        </w:rPr>
        <w:t>41</w:t>
      </w:r>
      <w:r>
        <w:t>, Jonas R. Kunst</w:t>
      </w:r>
      <w:r>
        <w:rPr>
          <w:vertAlign w:val="superscript"/>
        </w:rPr>
        <w:t>42</w:t>
      </w:r>
      <w:r>
        <w:t>, Ch</w:t>
      </w:r>
      <w:r>
        <w:t>ristian K. Tamnes</w:t>
      </w:r>
      <w:r>
        <w:rPr>
          <w:vertAlign w:val="superscript"/>
        </w:rPr>
        <w:t>42</w:t>
      </w:r>
      <w:r>
        <w:t>, Frederike S. Woelfert</w:t>
      </w:r>
      <w:r>
        <w:rPr>
          <w:vertAlign w:val="superscript"/>
        </w:rPr>
        <w:t>42</w:t>
      </w:r>
      <w:r>
        <w:t>, Kristoffer Klevjer</w:t>
      </w:r>
      <w:r>
        <w:rPr>
          <w:vertAlign w:val="superscript"/>
        </w:rPr>
        <w:t>43</w:t>
      </w:r>
      <w:r>
        <w:t>, Sarah E. Martiny</w:t>
      </w:r>
      <w:r>
        <w:rPr>
          <w:vertAlign w:val="superscript"/>
        </w:rPr>
        <w:t>43</w:t>
      </w:r>
      <w:r>
        <w:t>, Gerit Pfuhl</w:t>
      </w:r>
      <w:r>
        <w:rPr>
          <w:vertAlign w:val="superscript"/>
        </w:rPr>
        <w:t>43</w:t>
      </w:r>
      <w:r>
        <w:t>, Sylwia Adamus</w:t>
      </w:r>
      <w:r>
        <w:rPr>
          <w:vertAlign w:val="superscript"/>
        </w:rPr>
        <w:t>44</w:t>
      </w:r>
      <w:r>
        <w:t>, Krystian Barzykowski</w:t>
      </w:r>
      <w:r>
        <w:rPr>
          <w:vertAlign w:val="superscript"/>
        </w:rPr>
        <w:t>44</w:t>
      </w:r>
      <w:r>
        <w:t>, Katarzyna Filip</w:t>
      </w:r>
      <w:r>
        <w:rPr>
          <w:vertAlign w:val="superscript"/>
        </w:rPr>
        <w:t>44</w:t>
      </w:r>
      <w:r>
        <w:t>, Patrícia Arriaga</w:t>
      </w:r>
      <w:r>
        <w:rPr>
          <w:vertAlign w:val="superscript"/>
        </w:rPr>
        <w:t>45</w:t>
      </w:r>
      <w:r>
        <w:t>, Vasilije Gvozdenović</w:t>
      </w:r>
      <w:r>
        <w:rPr>
          <w:vertAlign w:val="superscript"/>
        </w:rPr>
        <w:t>46</w:t>
      </w:r>
      <w:r>
        <w:t>, Vanja Kovic</w:t>
      </w:r>
      <w:r>
        <w:rPr>
          <w:vertAlign w:val="superscript"/>
        </w:rPr>
        <w:t>46</w:t>
      </w:r>
      <w:r>
        <w:t>, Tao-tao Gan</w:t>
      </w:r>
      <w:r>
        <w:rPr>
          <w:vertAlign w:val="superscript"/>
        </w:rPr>
        <w:t>47</w:t>
      </w:r>
      <w:r>
        <w:t>, Chuan-Peng Hu</w:t>
      </w:r>
      <w:r>
        <w:rPr>
          <w:vertAlign w:val="superscript"/>
        </w:rPr>
        <w:t>48</w:t>
      </w:r>
      <w:r>
        <w:t>, Qi</w:t>
      </w:r>
      <w:r>
        <w:t>ng-Lan Liu</w:t>
      </w:r>
      <w:r>
        <w:rPr>
          <w:vertAlign w:val="superscript"/>
        </w:rPr>
        <w:t>47</w:t>
      </w:r>
      <w:r>
        <w:t>, Zhong Chen</w:t>
      </w:r>
      <w:r>
        <w:rPr>
          <w:vertAlign w:val="superscript"/>
        </w:rPr>
        <w:t>49</w:t>
      </w:r>
      <w:r>
        <w:t>, Fei Gao</w:t>
      </w:r>
      <w:r>
        <w:rPr>
          <w:vertAlign w:val="superscript"/>
        </w:rPr>
        <w:t>49</w:t>
      </w:r>
      <w:r>
        <w:t>, Lisa Li</w:t>
      </w:r>
      <w:r>
        <w:rPr>
          <w:vertAlign w:val="superscript"/>
        </w:rPr>
        <w:t>49</w:t>
      </w:r>
      <w:r>
        <w:t>, Jozef Bavolár</w:t>
      </w:r>
      <w:r>
        <w:rPr>
          <w:vertAlign w:val="superscript"/>
        </w:rPr>
        <w:t>50</w:t>
      </w:r>
      <w:r>
        <w:t>, Monika Hricová</w:t>
      </w:r>
      <w:r>
        <w:rPr>
          <w:vertAlign w:val="superscript"/>
        </w:rPr>
        <w:t>50</w:t>
      </w:r>
      <w:r>
        <w:t>, Pavol Kacmár</w:t>
      </w:r>
      <w:r>
        <w:rPr>
          <w:vertAlign w:val="superscript"/>
        </w:rPr>
        <w:t>50</w:t>
      </w:r>
      <w:r>
        <w:t>, Matúš Adamkovic</w:t>
      </w:r>
      <w:r>
        <w:rPr>
          <w:vertAlign w:val="superscript"/>
        </w:rPr>
        <w:t>51,52</w:t>
      </w:r>
      <w:r>
        <w:t>, Peter Babincák</w:t>
      </w:r>
      <w:r>
        <w:rPr>
          <w:vertAlign w:val="superscript"/>
        </w:rPr>
        <w:t>51</w:t>
      </w:r>
      <w:r>
        <w:t>, Gabriel Baník</w:t>
      </w:r>
      <w:r>
        <w:rPr>
          <w:vertAlign w:val="superscript"/>
        </w:rPr>
        <w:t>51,52</w:t>
      </w:r>
      <w:r>
        <w:t>, Ivan Ropovik</w:t>
      </w:r>
      <w:r>
        <w:rPr>
          <w:vertAlign w:val="superscript"/>
        </w:rPr>
        <w:t>52,53</w:t>
      </w:r>
      <w:r>
        <w:t>, Danilo Zambrano Ricaurte</w:t>
      </w:r>
      <w:r>
        <w:rPr>
          <w:vertAlign w:val="superscript"/>
        </w:rPr>
        <w:t>54</w:t>
      </w:r>
      <w:r>
        <w:t>, Sara Álvarez Solas</w:t>
      </w:r>
      <w:r>
        <w:rPr>
          <w:vertAlign w:val="superscript"/>
        </w:rPr>
        <w:t>55</w:t>
      </w:r>
      <w:r>
        <w:t>, Harry Manley</w:t>
      </w:r>
      <w:r>
        <w:rPr>
          <w:vertAlign w:val="superscript"/>
        </w:rPr>
        <w:t>56</w:t>
      </w:r>
      <w:r>
        <w:t>, Panita Suavansri</w:t>
      </w:r>
      <w:r>
        <w:rPr>
          <w:vertAlign w:val="superscript"/>
        </w:rPr>
        <w:t>56</w:t>
      </w:r>
      <w:r>
        <w:t>, Chun-Chia Kung</w:t>
      </w:r>
      <w:r>
        <w:rPr>
          <w:vertAlign w:val="superscript"/>
        </w:rPr>
        <w:t>57</w:t>
      </w:r>
      <w:r>
        <w:t>, Belemir Çoktok</w:t>
      </w:r>
      <w:r>
        <w:rPr>
          <w:vertAlign w:val="superscript"/>
        </w:rPr>
        <w:t>58</w:t>
      </w:r>
      <w:r>
        <w:t>, Asil Ali Özdogru</w:t>
      </w:r>
      <w:r>
        <w:rPr>
          <w:vertAlign w:val="superscript"/>
        </w:rPr>
        <w:t>58</w:t>
      </w:r>
      <w:r>
        <w:t>, Çaglar Solak</w:t>
      </w:r>
      <w:r>
        <w:rPr>
          <w:vertAlign w:val="superscript"/>
        </w:rPr>
        <w:t>59</w:t>
      </w:r>
      <w:r>
        <w:t>, Sinem Söylemez</w:t>
      </w:r>
      <w:r>
        <w:rPr>
          <w:vertAlign w:val="superscript"/>
        </w:rPr>
        <w:t>59</w:t>
      </w:r>
      <w:r>
        <w:t>, Sami Çoksan</w:t>
      </w:r>
      <w:r>
        <w:rPr>
          <w:vertAlign w:val="superscript"/>
        </w:rPr>
        <w:t>60</w:t>
      </w:r>
      <w:r>
        <w:t>, John Protzko</w:t>
      </w:r>
      <w:r>
        <w:rPr>
          <w:vertAlign w:val="superscript"/>
        </w:rPr>
        <w:t>61</w:t>
      </w:r>
      <w:r>
        <w:t>, Ilker Dalgar</w:t>
      </w:r>
      <w:r>
        <w:rPr>
          <w:vertAlign w:val="superscript"/>
        </w:rPr>
        <w:t>62</w:t>
      </w:r>
      <w:r>
        <w:t>, Vinka Mlakic</w:t>
      </w:r>
      <w:r>
        <w:rPr>
          <w:vertAlign w:val="superscript"/>
        </w:rPr>
        <w:t>63</w:t>
      </w:r>
      <w:r>
        <w:t xml:space="preserve">, </w:t>
      </w:r>
      <w:r>
        <w:lastRenderedPageBreak/>
        <w:t>Elisabeth Oberzaucher</w:t>
      </w:r>
      <w:r>
        <w:rPr>
          <w:vertAlign w:val="superscript"/>
        </w:rPr>
        <w:t>64</w:t>
      </w:r>
      <w:r>
        <w:t>, Stefan Stieger</w:t>
      </w:r>
      <w:r>
        <w:rPr>
          <w:vertAlign w:val="superscript"/>
        </w:rPr>
        <w:t>63</w:t>
      </w:r>
      <w:r>
        <w:t>, Selina Volsa</w:t>
      </w:r>
      <w:r>
        <w:rPr>
          <w:vertAlign w:val="superscript"/>
        </w:rPr>
        <w:t>63</w:t>
      </w:r>
      <w:r>
        <w:t>, Janis Zickfeld</w:t>
      </w:r>
      <w:r>
        <w:rPr>
          <w:vertAlign w:val="superscript"/>
        </w:rPr>
        <w:t>65</w:t>
      </w:r>
      <w:r>
        <w:t>, &amp; Ch</w:t>
      </w:r>
      <w:r>
        <w:t>ristopher R. Chartier</w:t>
      </w:r>
      <w:r>
        <w:rPr>
          <w:vertAlign w:val="superscript"/>
        </w:rPr>
        <w:t>27</w:t>
      </w:r>
    </w:p>
    <w:p w14:paraId="69780643" w14:textId="77777777" w:rsidR="00BC0727" w:rsidRDefault="00B83CF5">
      <w:pPr>
        <w:pStyle w:val="Author"/>
      </w:pPr>
      <w:r>
        <w:rPr>
          <w:vertAlign w:val="superscript"/>
        </w:rPr>
        <w:t>1</w:t>
      </w:r>
      <w:r>
        <w:t xml:space="preserve"> Department of Human Development and Psychology, Tzu-Chi University, Hualien, Taiwan</w:t>
      </w:r>
    </w:p>
    <w:p w14:paraId="69780644" w14:textId="77777777" w:rsidR="00BC0727" w:rsidRDefault="00B83CF5">
      <w:pPr>
        <w:pStyle w:val="Author"/>
      </w:pPr>
      <w:r>
        <w:rPr>
          <w:vertAlign w:val="superscript"/>
        </w:rPr>
        <w:t>2</w:t>
      </w:r>
      <w:r>
        <w:t xml:space="preserve"> Harrisburg University of Science and Technology, Harrisburg, PA, USA</w:t>
      </w:r>
    </w:p>
    <w:p w14:paraId="69780645" w14:textId="77777777" w:rsidR="00BC0727" w:rsidRDefault="00B83CF5">
      <w:pPr>
        <w:pStyle w:val="Author"/>
      </w:pPr>
      <w:r>
        <w:rPr>
          <w:vertAlign w:val="superscript"/>
        </w:rPr>
        <w:t>3</w:t>
      </w:r>
      <w:r>
        <w:t xml:space="preserve"> Institute of Psychology, ELTE, Eotvos Lorand University, Budapest, Hungar</w:t>
      </w:r>
      <w:r>
        <w:t>y</w:t>
      </w:r>
    </w:p>
    <w:p w14:paraId="69780646" w14:textId="77777777" w:rsidR="00BC0727" w:rsidRDefault="00B83CF5">
      <w:pPr>
        <w:pStyle w:val="Author"/>
      </w:pPr>
      <w:r>
        <w:rPr>
          <w:vertAlign w:val="superscript"/>
        </w:rPr>
        <w:t>4</w:t>
      </w:r>
      <w:r>
        <w:t xml:space="preserve"> Department of Psychology, Lund University, Lund, Sweden</w:t>
      </w:r>
    </w:p>
    <w:p w14:paraId="69780647" w14:textId="77777777" w:rsidR="00BC0727" w:rsidRDefault="00B83CF5">
      <w:pPr>
        <w:pStyle w:val="Author"/>
      </w:pPr>
      <w:r>
        <w:rPr>
          <w:vertAlign w:val="superscript"/>
        </w:rPr>
        <w:t>5</w:t>
      </w:r>
      <w:r>
        <w:t xml:space="preserve"> Department of Psychology, Willamette University,Salem OR, USA</w:t>
      </w:r>
    </w:p>
    <w:p w14:paraId="69780648" w14:textId="77777777" w:rsidR="00BC0727" w:rsidRDefault="00B83CF5">
      <w:pPr>
        <w:pStyle w:val="Author"/>
      </w:pPr>
      <w:r>
        <w:rPr>
          <w:vertAlign w:val="superscript"/>
        </w:rPr>
        <w:t>6</w:t>
      </w:r>
      <w:r>
        <w:t xml:space="preserve"> Institute of Cognition and Culture, Queen’s University Belfast, UK</w:t>
      </w:r>
    </w:p>
    <w:p w14:paraId="69780649" w14:textId="77777777" w:rsidR="00BC0727" w:rsidRDefault="00B83CF5">
      <w:pPr>
        <w:pStyle w:val="Author"/>
      </w:pPr>
      <w:r>
        <w:rPr>
          <w:vertAlign w:val="superscript"/>
        </w:rPr>
        <w:t>7</w:t>
      </w:r>
      <w:r>
        <w:t xml:space="preserve"> Department of Psychology, Lancaster University, Lancaster, Un</w:t>
      </w:r>
      <w:r>
        <w:t>ited Kingdom</w:t>
      </w:r>
    </w:p>
    <w:p w14:paraId="6978064A" w14:textId="77777777" w:rsidR="00BC0727" w:rsidRDefault="00B83CF5">
      <w:pPr>
        <w:pStyle w:val="Author"/>
      </w:pPr>
      <w:r>
        <w:rPr>
          <w:vertAlign w:val="superscript"/>
        </w:rPr>
        <w:t>8</w:t>
      </w:r>
      <w:r>
        <w:t xml:space="preserve"> LIP/PC2S, Université Grenoble Alpes, Grenoble, France</w:t>
      </w:r>
    </w:p>
    <w:p w14:paraId="6978064B" w14:textId="77777777" w:rsidR="00BC0727" w:rsidRDefault="00B83CF5">
      <w:pPr>
        <w:pStyle w:val="Author"/>
      </w:pPr>
      <w:r>
        <w:rPr>
          <w:vertAlign w:val="superscript"/>
        </w:rPr>
        <w:t>9</w:t>
      </w:r>
      <w:r>
        <w:t xml:space="preserve"> Busara Center for Behavioral Economics, Nairobi, Kenya</w:t>
      </w:r>
    </w:p>
    <w:p w14:paraId="6978064C" w14:textId="77777777" w:rsidR="00BC0727" w:rsidRDefault="00B83CF5">
      <w:pPr>
        <w:pStyle w:val="Author"/>
      </w:pPr>
      <w:r>
        <w:rPr>
          <w:vertAlign w:val="superscript"/>
        </w:rPr>
        <w:t>10</w:t>
      </w:r>
      <w:r>
        <w:t xml:space="preserve"> Department of Clinical Psychology, United Arab Emirates University, Al Ain, UAE</w:t>
      </w:r>
    </w:p>
    <w:p w14:paraId="6978064D" w14:textId="77777777" w:rsidR="00BC0727" w:rsidRDefault="00B83CF5">
      <w:pPr>
        <w:pStyle w:val="Author"/>
      </w:pPr>
      <w:r>
        <w:rPr>
          <w:vertAlign w:val="superscript"/>
        </w:rPr>
        <w:t>11</w:t>
      </w:r>
      <w:r>
        <w:t xml:space="preserve"> Royal Commission for Jubail and Yanbu, Jubai</w:t>
      </w:r>
      <w:r>
        <w:t>l, Saudi Arabia</w:t>
      </w:r>
    </w:p>
    <w:p w14:paraId="6978064E" w14:textId="77777777" w:rsidR="00BC0727" w:rsidRDefault="00B83CF5">
      <w:pPr>
        <w:pStyle w:val="Author"/>
      </w:pPr>
      <w:r>
        <w:rPr>
          <w:vertAlign w:val="superscript"/>
        </w:rPr>
        <w:t>12</w:t>
      </w:r>
      <w:r>
        <w:t xml:space="preserve"> Psychology Department, College of Education, Sultan Qaboos University, Muscat, Oman</w:t>
      </w:r>
    </w:p>
    <w:p w14:paraId="6978064F" w14:textId="77777777" w:rsidR="00BC0727" w:rsidRDefault="00B83CF5">
      <w:pPr>
        <w:pStyle w:val="Author"/>
      </w:pPr>
      <w:r>
        <w:rPr>
          <w:vertAlign w:val="superscript"/>
        </w:rPr>
        <w:t>13</w:t>
      </w:r>
      <w:r>
        <w:t xml:space="preserve"> Psychology Department, Faculty of Arts, Menoufia University, Shebin El-Kom, Egypt</w:t>
      </w:r>
    </w:p>
    <w:p w14:paraId="69780650" w14:textId="77777777" w:rsidR="00BC0727" w:rsidRDefault="00B83CF5">
      <w:pPr>
        <w:pStyle w:val="Author"/>
      </w:pPr>
      <w:r>
        <w:rPr>
          <w:vertAlign w:val="superscript"/>
        </w:rPr>
        <w:t>14</w:t>
      </w:r>
      <w:r>
        <w:t xml:space="preserve"> Department of Experimental Psychology, Institute of Psychology, U</w:t>
      </w:r>
      <w:r>
        <w:t>niversity of Sao Paulo, Sao Paulo, Brazil</w:t>
      </w:r>
    </w:p>
    <w:p w14:paraId="69780651" w14:textId="77777777" w:rsidR="00BC0727" w:rsidRDefault="00B83CF5">
      <w:pPr>
        <w:pStyle w:val="Author"/>
      </w:pPr>
      <w:r>
        <w:rPr>
          <w:vertAlign w:val="superscript"/>
        </w:rPr>
        <w:t>15</w:t>
      </w:r>
      <w:r>
        <w:t xml:space="preserve"> School of Psychology, University of Queensland, Brisbane, Australia</w:t>
      </w:r>
    </w:p>
    <w:p w14:paraId="69780652" w14:textId="77777777" w:rsidR="00BC0727" w:rsidRDefault="00B83CF5">
      <w:pPr>
        <w:pStyle w:val="Author"/>
      </w:pPr>
      <w:r>
        <w:rPr>
          <w:vertAlign w:val="superscript"/>
        </w:rPr>
        <w:lastRenderedPageBreak/>
        <w:t>16</w:t>
      </w:r>
      <w:r>
        <w:t xml:space="preserve"> Department of Psychology, Macquarie University, Sydney, Australia</w:t>
      </w:r>
    </w:p>
    <w:p w14:paraId="69780653" w14:textId="77777777" w:rsidR="00BC0727" w:rsidRDefault="00B83CF5">
      <w:pPr>
        <w:pStyle w:val="Author"/>
      </w:pPr>
      <w:r>
        <w:rPr>
          <w:vertAlign w:val="superscript"/>
        </w:rPr>
        <w:t>17</w:t>
      </w:r>
      <w:r>
        <w:t xml:space="preserve"> Department of Psychology, Nottingham Trent University, Nottingham, UK</w:t>
      </w:r>
    </w:p>
    <w:p w14:paraId="69780654" w14:textId="77777777" w:rsidR="00BC0727" w:rsidRDefault="00B83CF5">
      <w:pPr>
        <w:pStyle w:val="Author"/>
      </w:pPr>
      <w:r>
        <w:rPr>
          <w:vertAlign w:val="superscript"/>
        </w:rPr>
        <w:t>1</w:t>
      </w:r>
      <w:r>
        <w:rPr>
          <w:vertAlign w:val="superscript"/>
        </w:rPr>
        <w:t>8</w:t>
      </w:r>
      <w:r>
        <w:t xml:space="preserve"> Department of Psychology, Carleton University, Ottawa, Canada</w:t>
      </w:r>
    </w:p>
    <w:p w14:paraId="69780655" w14:textId="77777777" w:rsidR="00BC0727" w:rsidRDefault="00B83CF5">
      <w:pPr>
        <w:pStyle w:val="Author"/>
      </w:pPr>
      <w:r>
        <w:rPr>
          <w:vertAlign w:val="superscript"/>
        </w:rPr>
        <w:t>19</w:t>
      </w:r>
      <w:r>
        <w:t xml:space="preserve"> Department of Psychology, University of Essex, Colchester, UK</w:t>
      </w:r>
    </w:p>
    <w:p w14:paraId="69780656" w14:textId="77777777" w:rsidR="00BC0727" w:rsidRDefault="00B83CF5">
      <w:pPr>
        <w:pStyle w:val="Author"/>
      </w:pPr>
      <w:r>
        <w:rPr>
          <w:vertAlign w:val="superscript"/>
        </w:rPr>
        <w:t>20</w:t>
      </w:r>
      <w:r>
        <w:t xml:space="preserve"> School of Social, Psychological and Behavioural Sciences, Coventry University, Coventry, UK</w:t>
      </w:r>
    </w:p>
    <w:p w14:paraId="69780657" w14:textId="77777777" w:rsidR="00BC0727" w:rsidRDefault="00B83CF5">
      <w:pPr>
        <w:pStyle w:val="Author"/>
      </w:pPr>
      <w:r>
        <w:rPr>
          <w:vertAlign w:val="superscript"/>
        </w:rPr>
        <w:t>21</w:t>
      </w:r>
      <w:r>
        <w:t xml:space="preserve"> Division of Psychology, Schoo</w:t>
      </w:r>
      <w:r>
        <w:t>l of Social and Health Sciences, Abertay University, Dundee, UK</w:t>
      </w:r>
    </w:p>
    <w:p w14:paraId="69780658" w14:textId="77777777" w:rsidR="00BC0727" w:rsidRDefault="00B83CF5">
      <w:pPr>
        <w:pStyle w:val="Author"/>
      </w:pPr>
      <w:r>
        <w:rPr>
          <w:vertAlign w:val="superscript"/>
        </w:rPr>
        <w:t>22</w:t>
      </w:r>
      <w:r>
        <w:t xml:space="preserve"> </w:t>
      </w:r>
      <w:r>
        <w:t>School of Psychology, Faculty of Health Sciences and Wellbeing, University of Sunderland, Sunderland, UK.</w:t>
      </w:r>
    </w:p>
    <w:p w14:paraId="69780659" w14:textId="77777777" w:rsidR="00BC0727" w:rsidRDefault="00B83CF5">
      <w:pPr>
        <w:pStyle w:val="Author"/>
      </w:pPr>
      <w:r>
        <w:rPr>
          <w:vertAlign w:val="superscript"/>
        </w:rPr>
        <w:t>23</w:t>
      </w:r>
      <w:r>
        <w:t xml:space="preserve"> Department of Psychiatry and Psychological Health, Universiti Malaysia Sabah, Sabah, Malaysia</w:t>
      </w:r>
    </w:p>
    <w:p w14:paraId="6978065A" w14:textId="77777777" w:rsidR="00BC0727" w:rsidRDefault="00B83CF5">
      <w:pPr>
        <w:pStyle w:val="Author"/>
      </w:pPr>
      <w:r>
        <w:rPr>
          <w:vertAlign w:val="superscript"/>
        </w:rPr>
        <w:t>24</w:t>
      </w:r>
      <w:r>
        <w:t xml:space="preserve"> School of Psychology, University of Nottingham Mal</w:t>
      </w:r>
      <w:r>
        <w:t>aysia, Selangor, Malaysia</w:t>
      </w:r>
    </w:p>
    <w:p w14:paraId="6978065B" w14:textId="77777777" w:rsidR="00BC0727" w:rsidRDefault="00B83CF5">
      <w:pPr>
        <w:pStyle w:val="Author"/>
      </w:pPr>
      <w:r>
        <w:rPr>
          <w:vertAlign w:val="superscript"/>
        </w:rPr>
        <w:t>25</w:t>
      </w:r>
      <w:r>
        <w:t xml:space="preserve"> Department of Psychology, Alex Ekwueme Federal University, Ndufu-Alike, Nigeria</w:t>
      </w:r>
    </w:p>
    <w:p w14:paraId="6978065C" w14:textId="77777777" w:rsidR="00BC0727" w:rsidRDefault="00B83CF5">
      <w:pPr>
        <w:pStyle w:val="Author"/>
      </w:pPr>
      <w:r>
        <w:rPr>
          <w:vertAlign w:val="superscript"/>
        </w:rPr>
        <w:t>26</w:t>
      </w:r>
      <w:r>
        <w:t xml:space="preserve"> School of Psychology, University of Auckland, Auckland, NZ</w:t>
      </w:r>
    </w:p>
    <w:p w14:paraId="6978065D" w14:textId="77777777" w:rsidR="00BC0727" w:rsidRDefault="00B83CF5">
      <w:pPr>
        <w:pStyle w:val="Author"/>
      </w:pPr>
      <w:r>
        <w:rPr>
          <w:vertAlign w:val="superscript"/>
        </w:rPr>
        <w:t>27</w:t>
      </w:r>
      <w:r>
        <w:t xml:space="preserve"> Department of Psychology, Ashland University, Ashland, OH, USA</w:t>
      </w:r>
    </w:p>
    <w:p w14:paraId="6978065E" w14:textId="77777777" w:rsidR="00BC0727" w:rsidRDefault="00B83CF5">
      <w:pPr>
        <w:pStyle w:val="Author"/>
      </w:pPr>
      <w:r>
        <w:rPr>
          <w:vertAlign w:val="superscript"/>
        </w:rPr>
        <w:t>28</w:t>
      </w:r>
      <w:r>
        <w:t xml:space="preserve"> </w:t>
      </w:r>
      <w:r>
        <w:t>School of Psychological and Behavioral Sciences, Southern Illinois University, Carbondale, IL, USA</w:t>
      </w:r>
    </w:p>
    <w:p w14:paraId="6978065F" w14:textId="77777777" w:rsidR="00BC0727" w:rsidRDefault="00B83CF5">
      <w:pPr>
        <w:pStyle w:val="Author"/>
      </w:pPr>
      <w:r>
        <w:rPr>
          <w:vertAlign w:val="superscript"/>
        </w:rPr>
        <w:t>29</w:t>
      </w:r>
      <w:r>
        <w:t xml:space="preserve"> Department of Psychology, Michigan State University, East Lansing, MI, USA</w:t>
      </w:r>
    </w:p>
    <w:p w14:paraId="69780660" w14:textId="77777777" w:rsidR="00BC0727" w:rsidRDefault="00B83CF5">
      <w:pPr>
        <w:pStyle w:val="Author"/>
      </w:pPr>
      <w:r>
        <w:rPr>
          <w:vertAlign w:val="superscript"/>
        </w:rPr>
        <w:lastRenderedPageBreak/>
        <w:t>30</w:t>
      </w:r>
      <w:r>
        <w:t xml:space="preserve"> Department of Psychology, Ithaca College, Ithaca, NY, USA</w:t>
      </w:r>
    </w:p>
    <w:p w14:paraId="69780661" w14:textId="77777777" w:rsidR="00BC0727" w:rsidRDefault="00B83CF5">
      <w:pPr>
        <w:pStyle w:val="Author"/>
      </w:pPr>
      <w:r>
        <w:rPr>
          <w:vertAlign w:val="superscript"/>
        </w:rPr>
        <w:t>31</w:t>
      </w:r>
      <w:r>
        <w:t xml:space="preserve"> Department of P</w:t>
      </w:r>
      <w:r>
        <w:t>sychology, University of Louisiana at Lafayette, Lafayette, LA, USA</w:t>
      </w:r>
    </w:p>
    <w:p w14:paraId="69780662" w14:textId="77777777" w:rsidR="00BC0727" w:rsidRDefault="00B83CF5">
      <w:pPr>
        <w:pStyle w:val="Author"/>
      </w:pPr>
      <w:r>
        <w:rPr>
          <w:vertAlign w:val="superscript"/>
        </w:rPr>
        <w:t>32</w:t>
      </w:r>
      <w:r>
        <w:t xml:space="preserve"> Department of Cognitive Science, Occidental College, Los Angeles, USA</w:t>
      </w:r>
    </w:p>
    <w:p w14:paraId="69780663" w14:textId="77777777" w:rsidR="00BC0727" w:rsidRDefault="00B83CF5">
      <w:pPr>
        <w:pStyle w:val="Author"/>
      </w:pPr>
      <w:r>
        <w:rPr>
          <w:vertAlign w:val="superscript"/>
        </w:rPr>
        <w:t>33</w:t>
      </w:r>
      <w:r>
        <w:t xml:space="preserve"> Department of Psychology, University of Denver, Denver, CO, USA</w:t>
      </w:r>
    </w:p>
    <w:p w14:paraId="69780664" w14:textId="77777777" w:rsidR="00BC0727" w:rsidRDefault="00B83CF5">
      <w:pPr>
        <w:pStyle w:val="Author"/>
      </w:pPr>
      <w:r>
        <w:rPr>
          <w:vertAlign w:val="superscript"/>
        </w:rPr>
        <w:t>34</w:t>
      </w:r>
      <w:r>
        <w:t xml:space="preserve"> Department of Psychology, Franklin and Marsha</w:t>
      </w:r>
      <w:r>
        <w:t>ll College, Lancaster, PA, USA</w:t>
      </w:r>
    </w:p>
    <w:p w14:paraId="69780665" w14:textId="77777777" w:rsidR="00BC0727" w:rsidRDefault="00B83CF5">
      <w:pPr>
        <w:pStyle w:val="Author"/>
      </w:pPr>
      <w:r>
        <w:rPr>
          <w:vertAlign w:val="superscript"/>
        </w:rPr>
        <w:t>35</w:t>
      </w:r>
      <w:r>
        <w:t xml:space="preserve"> Faculty of Psychology, University of Vienna, Wien, Austria</w:t>
      </w:r>
    </w:p>
    <w:p w14:paraId="69780666" w14:textId="77777777" w:rsidR="00BC0727" w:rsidRDefault="00B83CF5">
      <w:pPr>
        <w:pStyle w:val="Author"/>
      </w:pPr>
      <w:r>
        <w:rPr>
          <w:vertAlign w:val="superscript"/>
        </w:rPr>
        <w:t>36</w:t>
      </w:r>
      <w:r>
        <w:t xml:space="preserve"> Department of Cognition, Emotion, and Methods in Psychology, Faculty of Psychology, University of Vienna, Wien, Austria</w:t>
      </w:r>
    </w:p>
    <w:p w14:paraId="69780667" w14:textId="77777777" w:rsidR="00BC0727" w:rsidRDefault="00B83CF5">
      <w:pPr>
        <w:pStyle w:val="Author"/>
      </w:pPr>
      <w:r>
        <w:rPr>
          <w:vertAlign w:val="superscript"/>
        </w:rPr>
        <w:t>37</w:t>
      </w:r>
      <w:r>
        <w:t xml:space="preserve"> Department of Psychology and Psychoth</w:t>
      </w:r>
      <w:r>
        <w:t>erapy, Witten/Herdecke University, Germany</w:t>
      </w:r>
    </w:p>
    <w:p w14:paraId="69780668" w14:textId="77777777" w:rsidR="00BC0727" w:rsidRDefault="00B83CF5">
      <w:pPr>
        <w:pStyle w:val="Author"/>
      </w:pPr>
      <w:r>
        <w:rPr>
          <w:vertAlign w:val="superscript"/>
        </w:rPr>
        <w:t>38</w:t>
      </w:r>
      <w:r>
        <w:t xml:space="preserve"> School of Education, National and Kapodistrian University of Athens, Athens, Greece</w:t>
      </w:r>
    </w:p>
    <w:p w14:paraId="69780669" w14:textId="77777777" w:rsidR="00BC0727" w:rsidRDefault="00B83CF5">
      <w:pPr>
        <w:pStyle w:val="Author"/>
      </w:pPr>
      <w:r>
        <w:rPr>
          <w:vertAlign w:val="superscript"/>
        </w:rPr>
        <w:t>39</w:t>
      </w:r>
      <w:r>
        <w:t xml:space="preserve"> Department of Psychology, Ben Gurion University, Beersheba, Israel</w:t>
      </w:r>
    </w:p>
    <w:p w14:paraId="6978066A" w14:textId="77777777" w:rsidR="00BC0727" w:rsidRDefault="00B83CF5">
      <w:pPr>
        <w:pStyle w:val="Author"/>
      </w:pPr>
      <w:r>
        <w:rPr>
          <w:vertAlign w:val="superscript"/>
        </w:rPr>
        <w:t>40</w:t>
      </w:r>
      <w:r>
        <w:t xml:space="preserve"> School of Studies in Life Science, Pt. Ravishankar Sh</w:t>
      </w:r>
      <w:r>
        <w:t>ukla University, Raipur, India</w:t>
      </w:r>
    </w:p>
    <w:p w14:paraId="6978066B" w14:textId="77777777" w:rsidR="00BC0727" w:rsidRDefault="00B83CF5">
      <w:pPr>
        <w:pStyle w:val="Author"/>
      </w:pPr>
      <w:r>
        <w:rPr>
          <w:vertAlign w:val="superscript"/>
        </w:rPr>
        <w:t>41</w:t>
      </w:r>
      <w:r>
        <w:t xml:space="preserve"> Department of Biological and Medical Psychology, University of Bergen, Bergen, Norway</w:t>
      </w:r>
    </w:p>
    <w:p w14:paraId="6978066C" w14:textId="77777777" w:rsidR="00BC0727" w:rsidRDefault="00B83CF5">
      <w:pPr>
        <w:pStyle w:val="Author"/>
      </w:pPr>
      <w:r>
        <w:rPr>
          <w:vertAlign w:val="superscript"/>
        </w:rPr>
        <w:t>42</w:t>
      </w:r>
      <w:r>
        <w:t xml:space="preserve"> Department of Psychology, University of Oslo, OSLO, Norway</w:t>
      </w:r>
    </w:p>
    <w:p w14:paraId="6978066D" w14:textId="77777777" w:rsidR="00BC0727" w:rsidRDefault="00B83CF5">
      <w:pPr>
        <w:pStyle w:val="Author"/>
      </w:pPr>
      <w:r>
        <w:rPr>
          <w:vertAlign w:val="superscript"/>
        </w:rPr>
        <w:t>43</w:t>
      </w:r>
      <w:r>
        <w:t xml:space="preserve"> Department of Psychology, UiT - The Arctic University of Norway, Tromsø</w:t>
      </w:r>
      <w:r>
        <w:t>, Norway</w:t>
      </w:r>
    </w:p>
    <w:p w14:paraId="6978066E" w14:textId="77777777" w:rsidR="00BC0727" w:rsidRDefault="00B83CF5">
      <w:pPr>
        <w:pStyle w:val="Author"/>
      </w:pPr>
      <w:r>
        <w:rPr>
          <w:vertAlign w:val="superscript"/>
        </w:rPr>
        <w:t>44</w:t>
      </w:r>
      <w:r>
        <w:t xml:space="preserve"> Institute of Psychology, Jagiellonian University, Krakow, Poland</w:t>
      </w:r>
    </w:p>
    <w:p w14:paraId="6978066F" w14:textId="77777777" w:rsidR="00BC0727" w:rsidRDefault="00B83CF5">
      <w:pPr>
        <w:pStyle w:val="Author"/>
      </w:pPr>
      <w:r>
        <w:rPr>
          <w:vertAlign w:val="superscript"/>
        </w:rPr>
        <w:t>45</w:t>
      </w:r>
      <w:r>
        <w:t xml:space="preserve"> Iscte-University Institute of Lisbon, CIS-IUL, Lisbon, Portugal</w:t>
      </w:r>
    </w:p>
    <w:p w14:paraId="69780670" w14:textId="77777777" w:rsidR="00BC0727" w:rsidRDefault="00B83CF5">
      <w:pPr>
        <w:pStyle w:val="Author"/>
      </w:pPr>
      <w:r>
        <w:rPr>
          <w:vertAlign w:val="superscript"/>
        </w:rPr>
        <w:lastRenderedPageBreak/>
        <w:t>46</w:t>
      </w:r>
      <w:r>
        <w:t xml:space="preserve"> Laboratory for Neurocognition and Applied Cognition, Faculty of Philosophy, University of Belgrade, Belgrade,</w:t>
      </w:r>
      <w:r>
        <w:t xml:space="preserve"> Serbia</w:t>
      </w:r>
    </w:p>
    <w:p w14:paraId="69780671" w14:textId="77777777" w:rsidR="00BC0727" w:rsidRDefault="00B83CF5">
      <w:pPr>
        <w:pStyle w:val="Author"/>
      </w:pPr>
      <w:r>
        <w:rPr>
          <w:vertAlign w:val="superscript"/>
        </w:rPr>
        <w:t>47</w:t>
      </w:r>
      <w:r>
        <w:t xml:space="preserve"> Department of Psychology, Hubei University, Wuhan, China</w:t>
      </w:r>
    </w:p>
    <w:p w14:paraId="69780672" w14:textId="77777777" w:rsidR="00BC0727" w:rsidRDefault="00B83CF5">
      <w:pPr>
        <w:pStyle w:val="Author"/>
      </w:pPr>
      <w:r>
        <w:rPr>
          <w:vertAlign w:val="superscript"/>
        </w:rPr>
        <w:t>48</w:t>
      </w:r>
      <w:r>
        <w:t xml:space="preserve"> School of Psychology, Nanjing Normal University, Nanjing, China</w:t>
      </w:r>
    </w:p>
    <w:p w14:paraId="69780673" w14:textId="77777777" w:rsidR="00BC0727" w:rsidRDefault="00B83CF5">
      <w:pPr>
        <w:pStyle w:val="Author"/>
      </w:pPr>
      <w:r>
        <w:rPr>
          <w:vertAlign w:val="superscript"/>
        </w:rPr>
        <w:t>49</w:t>
      </w:r>
      <w:r>
        <w:t xml:space="preserve"> Faculty of Arts and Humanities, University of Macau, Macau, China</w:t>
      </w:r>
    </w:p>
    <w:p w14:paraId="69780674" w14:textId="77777777" w:rsidR="00BC0727" w:rsidRDefault="00B83CF5">
      <w:pPr>
        <w:pStyle w:val="Author"/>
      </w:pPr>
      <w:r>
        <w:rPr>
          <w:vertAlign w:val="superscript"/>
        </w:rPr>
        <w:t>50</w:t>
      </w:r>
      <w:r>
        <w:t xml:space="preserve"> Department of Psychology, Faculty of Arts, Pavol </w:t>
      </w:r>
      <w:r>
        <w:t>Jozef Šafarik University in Košice, Košice, Slovakia</w:t>
      </w:r>
    </w:p>
    <w:p w14:paraId="69780675" w14:textId="77777777" w:rsidR="00BC0727" w:rsidRDefault="00B83CF5">
      <w:pPr>
        <w:pStyle w:val="Author"/>
      </w:pPr>
      <w:r>
        <w:rPr>
          <w:vertAlign w:val="superscript"/>
        </w:rPr>
        <w:t>51</w:t>
      </w:r>
      <w:r>
        <w:t xml:space="preserve"> Institute of Psychology, University of Presov, Prešov, Slovakia</w:t>
      </w:r>
    </w:p>
    <w:p w14:paraId="69780676" w14:textId="77777777" w:rsidR="00BC0727" w:rsidRDefault="00B83CF5">
      <w:pPr>
        <w:pStyle w:val="Author"/>
      </w:pPr>
      <w:r>
        <w:rPr>
          <w:vertAlign w:val="superscript"/>
        </w:rPr>
        <w:t>52</w:t>
      </w:r>
      <w:r>
        <w:t xml:space="preserve"> Institute for Research and Development of Education, Faculty of Education, Charles university, Prague, Czechia</w:t>
      </w:r>
    </w:p>
    <w:p w14:paraId="69780677" w14:textId="77777777" w:rsidR="00BC0727" w:rsidRDefault="00B83CF5">
      <w:pPr>
        <w:pStyle w:val="Author"/>
      </w:pPr>
      <w:r>
        <w:rPr>
          <w:vertAlign w:val="superscript"/>
        </w:rPr>
        <w:t>53</w:t>
      </w:r>
      <w:r>
        <w:t xml:space="preserve"> Faculty of Educatio</w:t>
      </w:r>
      <w:r>
        <w:t>n, University of Presov, Prešov, Slovakia</w:t>
      </w:r>
    </w:p>
    <w:p w14:paraId="69780678" w14:textId="77777777" w:rsidR="00BC0727" w:rsidRDefault="00B83CF5">
      <w:pPr>
        <w:pStyle w:val="Author"/>
      </w:pPr>
      <w:r>
        <w:rPr>
          <w:vertAlign w:val="superscript"/>
        </w:rPr>
        <w:t>54</w:t>
      </w:r>
      <w:r>
        <w:t xml:space="preserve"> Faculty of Psychology, Fundación Universitaria Konrad Lorenz, Bogotá, Colombia</w:t>
      </w:r>
    </w:p>
    <w:p w14:paraId="69780679" w14:textId="77777777" w:rsidR="00BC0727" w:rsidRDefault="00B83CF5">
      <w:pPr>
        <w:pStyle w:val="Author"/>
      </w:pPr>
      <w:r>
        <w:rPr>
          <w:vertAlign w:val="superscript"/>
        </w:rPr>
        <w:t>55</w:t>
      </w:r>
      <w:r>
        <w:t xml:space="preserve"> </w:t>
      </w:r>
      <w:r>
        <w:t>Ecosystem Engineer, Universidad Regional Amazónica Ikiam, Tena, Ecuador</w:t>
      </w:r>
    </w:p>
    <w:p w14:paraId="6978067A" w14:textId="77777777" w:rsidR="00BC0727" w:rsidRDefault="00B83CF5">
      <w:pPr>
        <w:pStyle w:val="Author"/>
      </w:pPr>
      <w:r>
        <w:rPr>
          <w:vertAlign w:val="superscript"/>
        </w:rPr>
        <w:t>56</w:t>
      </w:r>
      <w:r>
        <w:t xml:space="preserve"> Faculty of Psychology, Chulalongkorn University, Bangkok, Thailand</w:t>
      </w:r>
    </w:p>
    <w:p w14:paraId="6978067B" w14:textId="77777777" w:rsidR="00BC0727" w:rsidRDefault="00B83CF5">
      <w:pPr>
        <w:pStyle w:val="Author"/>
      </w:pPr>
      <w:r>
        <w:rPr>
          <w:vertAlign w:val="superscript"/>
        </w:rPr>
        <w:t>57</w:t>
      </w:r>
      <w:r>
        <w:t xml:space="preserve"> </w:t>
      </w:r>
      <w:r>
        <w:t>Department of Psychology, National Cheng Kung University, Tainan, Taiwan</w:t>
      </w:r>
    </w:p>
    <w:p w14:paraId="6978067C" w14:textId="77777777" w:rsidR="00BC0727" w:rsidRDefault="00B83CF5">
      <w:pPr>
        <w:pStyle w:val="Author"/>
      </w:pPr>
      <w:r>
        <w:rPr>
          <w:vertAlign w:val="superscript"/>
        </w:rPr>
        <w:t>58</w:t>
      </w:r>
      <w:r>
        <w:t xml:space="preserve"> Department of Psychology, Üsküdar University, Istanbul, Turkey</w:t>
      </w:r>
    </w:p>
    <w:p w14:paraId="6978067D" w14:textId="77777777" w:rsidR="00BC0727" w:rsidRDefault="00B83CF5">
      <w:pPr>
        <w:pStyle w:val="Author"/>
      </w:pPr>
      <w:r>
        <w:rPr>
          <w:vertAlign w:val="superscript"/>
        </w:rPr>
        <w:t>59</w:t>
      </w:r>
      <w:r>
        <w:t xml:space="preserve"> Department of Psychology, Manisa Celal Bayar University, Manisa,Turkey</w:t>
      </w:r>
    </w:p>
    <w:p w14:paraId="6978067E" w14:textId="77777777" w:rsidR="00BC0727" w:rsidRDefault="00B83CF5">
      <w:pPr>
        <w:pStyle w:val="Author"/>
      </w:pPr>
      <w:r>
        <w:rPr>
          <w:vertAlign w:val="superscript"/>
        </w:rPr>
        <w:t>60</w:t>
      </w:r>
      <w:r>
        <w:t xml:space="preserve"> Department of Psychology, Middle East Te</w:t>
      </w:r>
      <w:r>
        <w:t>chnical University, Ankara, Turkey</w:t>
      </w:r>
    </w:p>
    <w:p w14:paraId="6978067F" w14:textId="77777777" w:rsidR="00BC0727" w:rsidRDefault="00B83CF5">
      <w:pPr>
        <w:pStyle w:val="Author"/>
      </w:pPr>
      <w:r>
        <w:rPr>
          <w:vertAlign w:val="superscript"/>
        </w:rPr>
        <w:lastRenderedPageBreak/>
        <w:t>61</w:t>
      </w:r>
      <w:r>
        <w:t xml:space="preserve"> Department of Psychological Science, Central Connecticut State University, New Britain, CT, USA</w:t>
      </w:r>
    </w:p>
    <w:p w14:paraId="69780680" w14:textId="77777777" w:rsidR="00BC0727" w:rsidRDefault="00B83CF5">
      <w:pPr>
        <w:pStyle w:val="Author"/>
      </w:pPr>
      <w:r>
        <w:rPr>
          <w:vertAlign w:val="superscript"/>
        </w:rPr>
        <w:t>62</w:t>
      </w:r>
      <w:r>
        <w:t xml:space="preserve"> Department of Psychology, Ankara Medipol University, Ankara, Turkey.</w:t>
      </w:r>
    </w:p>
    <w:p w14:paraId="69780681" w14:textId="77777777" w:rsidR="00BC0727" w:rsidRDefault="00B83CF5">
      <w:pPr>
        <w:pStyle w:val="Author"/>
      </w:pPr>
      <w:r>
        <w:rPr>
          <w:vertAlign w:val="superscript"/>
        </w:rPr>
        <w:t>63</w:t>
      </w:r>
      <w:r>
        <w:t xml:space="preserve"> Department of Psychology and Psychodynamics, Ka</w:t>
      </w:r>
      <w:r>
        <w:t>rl Landsteiner University of Health Sciences, Krems an der Donau, Austria</w:t>
      </w:r>
    </w:p>
    <w:p w14:paraId="69780682" w14:textId="77777777" w:rsidR="00BC0727" w:rsidRDefault="00B83CF5">
      <w:pPr>
        <w:pStyle w:val="Author"/>
      </w:pPr>
      <w:r>
        <w:rPr>
          <w:vertAlign w:val="superscript"/>
        </w:rPr>
        <w:t>64</w:t>
      </w:r>
      <w:r>
        <w:t xml:space="preserve"> Department of Evolutionary Anthropology, University of Vienna, Wien, Austria</w:t>
      </w:r>
    </w:p>
    <w:p w14:paraId="69780683" w14:textId="77777777" w:rsidR="00BC0727" w:rsidRDefault="00B83CF5">
      <w:pPr>
        <w:pStyle w:val="Author"/>
      </w:pPr>
      <w:r>
        <w:rPr>
          <w:vertAlign w:val="superscript"/>
        </w:rPr>
        <w:t>65</w:t>
      </w:r>
      <w:r>
        <w:t xml:space="preserve"> Department of Management, Aarhus University, Aarhus, Denmark</w:t>
      </w:r>
    </w:p>
    <w:p w14:paraId="69780684" w14:textId="77777777" w:rsidR="00BC0727" w:rsidRDefault="00B83CF5">
      <w:pPr>
        <w:pStyle w:val="BodyText"/>
      </w:pPr>
      <w:r>
        <w:t>                                      </w:t>
      </w:r>
      <w:r>
        <w:t>                                                                                                              </w:t>
      </w:r>
    </w:p>
    <w:p w14:paraId="69780685" w14:textId="77777777" w:rsidR="00BC0727" w:rsidRDefault="00B83CF5">
      <w:pPr>
        <w:pStyle w:val="BodyText"/>
      </w:pPr>
      <w:r>
        <w:t> </w:t>
      </w:r>
    </w:p>
    <w:p w14:paraId="69780686" w14:textId="77777777" w:rsidR="00BC0727" w:rsidRDefault="00B83CF5">
      <w:pPr>
        <w:pStyle w:val="BodyText"/>
      </w:pPr>
      <w:r>
        <w:t> </w:t>
      </w:r>
    </w:p>
    <w:p w14:paraId="69780687" w14:textId="77777777" w:rsidR="00BC0727" w:rsidRDefault="00B83CF5">
      <w:pPr>
        <w:pStyle w:val="BodyText"/>
      </w:pPr>
      <w:r>
        <w:t> </w:t>
      </w:r>
    </w:p>
    <w:p w14:paraId="69780688" w14:textId="77777777" w:rsidR="00BC0727" w:rsidRDefault="00B83CF5">
      <w:pPr>
        <w:pStyle w:val="BodyText"/>
      </w:pPr>
      <w:r>
        <w:t> </w:t>
      </w:r>
    </w:p>
    <w:p w14:paraId="69780689" w14:textId="77777777" w:rsidR="00BC0727" w:rsidRDefault="00B83CF5">
      <w:pPr>
        <w:pStyle w:val="BodyText"/>
      </w:pPr>
      <w:r>
        <w:t> </w:t>
      </w:r>
    </w:p>
    <w:p w14:paraId="6978068A" w14:textId="77777777" w:rsidR="00BC0727" w:rsidRDefault="00B83CF5">
      <w:pPr>
        <w:pStyle w:val="BodyText"/>
      </w:pPr>
      <w:r>
        <w:t> </w:t>
      </w:r>
    </w:p>
    <w:p w14:paraId="6978068B" w14:textId="77777777" w:rsidR="00BC0727" w:rsidRDefault="00B83CF5">
      <w:pPr>
        <w:pStyle w:val="Author"/>
      </w:pPr>
      <w:r>
        <w:t>Author note</w:t>
      </w:r>
    </w:p>
    <w:p w14:paraId="6978068C" w14:textId="77777777" w:rsidR="00BC0727" w:rsidRDefault="00B83CF5">
      <w:pPr>
        <w:pStyle w:val="BodyText"/>
      </w:pPr>
      <w:r>
        <w:rPr>
          <w:b/>
          <w:bCs/>
        </w:rPr>
        <w:t>Author contributions</w:t>
      </w:r>
      <w:r>
        <w:t xml:space="preserve">: Sau-Chin Chen contributed to the study concept, the design analysis protocol and wrote the initial </w:t>
      </w:r>
      <w:r>
        <w:t xml:space="preserve">report draft. Patrick Forscher, Pablo Bernabeu, Balazs </w:t>
      </w:r>
      <w:r>
        <w:lastRenderedPageBreak/>
        <w:t>Aczel and Attila Szuts improved the analysis protocol. Zoltan Kekecs, Jeremy K. Miller and Anna Szabelska managed the project administration which was established by Christopher R. Chartier. All the re</w:t>
      </w:r>
      <w:r>
        <w:t>st of authors contributed to the material prepation and data collection. All authors commented on previous versions of the manuscript, read and approved the final manuscript.</w:t>
      </w:r>
    </w:p>
    <w:p w14:paraId="6978068D" w14:textId="77777777" w:rsidR="00BC0727" w:rsidRDefault="00B83CF5">
      <w:pPr>
        <w:pStyle w:val="BodyText"/>
      </w:pPr>
      <w:r>
        <w:rPr>
          <w:b/>
          <w:bCs/>
        </w:rPr>
        <w:t>Funding statement.</w:t>
      </w:r>
      <w:r>
        <w:t xml:space="preserve"> Below authors had the individual funds supporiting their parti</w:t>
      </w:r>
      <w:r>
        <w:t>cipations. Glenn P. Williams was supported by the Leverhulme Trust Research Project Grant (RPG-2016-093). Krystian Barzykowski was supported by the National Science Centre, Poland (2019/35/B/HS6/00528). Zoltan Kekecs was supported by the János Bolyai Resea</w:t>
      </w:r>
      <w:r>
        <w:t>rch Scholarship of the Hungarian Academy of Science. Erin Buchanan was supported by the National Institute on Mental Health (1R03MH110812-01). Patrícia Arriaga was supported by the Portuguese National Foundation for Science and Technology (UID/PSI/03125/20</w:t>
      </w:r>
      <w:r>
        <w:t>19). Gabriel Baník was supported by Charles University Grant Agency (PRIMUS/20/HUM/009).</w:t>
      </w:r>
    </w:p>
    <w:p w14:paraId="6978068E" w14:textId="77777777" w:rsidR="00BC0727" w:rsidRDefault="00B83CF5">
      <w:pPr>
        <w:pStyle w:val="BodyText"/>
      </w:pPr>
      <w:r>
        <w:rPr>
          <w:b/>
          <w:bCs/>
        </w:rPr>
        <w:t>Ethical approval statement.</w:t>
      </w:r>
      <w:r>
        <w:t xml:space="preserve"> Authors who collected data on site and online had the ethical approval/agreement from the local institute. The latest status of ethical app</w:t>
      </w:r>
      <w:r>
        <w:t>roval for all the participating authors is available at the public OSF folder (</w:t>
      </w:r>
      <w:hyperlink r:id="rId7">
        <w:r>
          <w:rPr>
            <w:rStyle w:val="Hyperlink"/>
          </w:rPr>
          <w:t>https://osf.io/e428p/</w:t>
        </w:r>
      </w:hyperlink>
      <w:r>
        <w:t xml:space="preserve"> “IRB approvals” in Files).</w:t>
      </w:r>
    </w:p>
    <w:p w14:paraId="6978068F" w14:textId="77777777" w:rsidR="00BC0727" w:rsidRDefault="00B83CF5">
      <w:pPr>
        <w:pStyle w:val="BodyText"/>
      </w:pPr>
      <w:r>
        <w:rPr>
          <w:b/>
          <w:bCs/>
        </w:rPr>
        <w:t>Acknowledgement.</w:t>
      </w:r>
      <w:r>
        <w:t xml:space="preserve"> We appreciated the major contributions from the contributors as below.</w:t>
      </w:r>
      <w:r>
        <w:t xml:space="preserve"> Chris Chartier and Jeremy Miller managed and monitored progress. Erin Buchanan provided guidelines to improve the inter-lab progress website management and managed the JATOS server for online data collection. Arti Parganiha, Asil Özdoğru, Attila Szuts, Ba</w:t>
      </w:r>
      <w:r>
        <w:t xml:space="preserve">bita Pande, Danilo Zambrano Ricaurte, Gabriel Baník, Harry Manley, Jonas Kunst, Krystian Barzykowski, Marco Antonio Correa Varella, Marietta Papadatou Pastou, Niv Reggev, Patrícia </w:t>
      </w:r>
      <w:r>
        <w:lastRenderedPageBreak/>
        <w:t>Arriaga, Stefan Stieger, Vanja Ković and Zahir Vally managed the material tr</w:t>
      </w:r>
      <w:r>
        <w:t>anslation from English to the other languages. Roles of each collaborator are available in the public table (</w:t>
      </w:r>
      <w:hyperlink r:id="rId8">
        <w:r>
          <w:rPr>
            <w:rStyle w:val="Hyperlink"/>
          </w:rPr>
          <w:t>https://osf.io/mz97h/</w:t>
        </w:r>
      </w:hyperlink>
      <w:r>
        <w:t>). We thank the suggestions from the editor and two reviewers on our first and second</w:t>
      </w:r>
      <w:r>
        <w:t xml:space="preserve"> proposals.</w:t>
      </w:r>
    </w:p>
    <w:p w14:paraId="69780690" w14:textId="77777777" w:rsidR="00BC0727" w:rsidRDefault="00B83CF5">
      <w:pPr>
        <w:pStyle w:val="BodyText"/>
      </w:pPr>
      <w:r>
        <w:t xml:space="preserve">Correspondence concerning this article should be addressed to Sau-Chin Chen, No. 67, Jei-Ren St., Hualien City, Taiwan. E-mail: </w:t>
      </w:r>
      <w:hyperlink r:id="rId9">
        <w:r>
          <w:rPr>
            <w:rStyle w:val="Hyperlink"/>
          </w:rPr>
          <w:t>csc2009@mail.tcu.edu.tw</w:t>
        </w:r>
      </w:hyperlink>
    </w:p>
    <w:p w14:paraId="69780691" w14:textId="77777777" w:rsidR="00BC0727" w:rsidRDefault="00B83CF5">
      <w:pPr>
        <w:pStyle w:val="h1-pagebreak"/>
      </w:pPr>
      <w:r>
        <w:lastRenderedPageBreak/>
        <w:t>Abstract</w:t>
      </w:r>
    </w:p>
    <w:p w14:paraId="69780692" w14:textId="6FADBD46" w:rsidR="00BC0727" w:rsidRDefault="00B83CF5">
      <w:pPr>
        <w:pStyle w:val="BodyText"/>
      </w:pPr>
      <w:r>
        <w:t>Mental simulation theories of lan</w:t>
      </w:r>
      <w:r>
        <w:t xml:space="preserve">guage comprehension propose that people automatically create mental representations of </w:t>
      </w:r>
      <w:del w:id="0" w:author="Erin Buchanan" w:date="2022-02-28T17:30:00Z">
        <w:r w:rsidDel="00767F24">
          <w:delText xml:space="preserve">the </w:delText>
        </w:r>
      </w:del>
      <w:r>
        <w:t xml:space="preserve">objects mentioned in sentences. </w:t>
      </w:r>
      <w:del w:id="1" w:author="Erin Buchanan" w:date="2022-02-28T17:31:00Z">
        <w:r w:rsidDel="00767F24">
          <w:delText>One of the relevant paradigms is</w:delText>
        </w:r>
      </w:del>
      <w:ins w:id="2" w:author="Erin Buchanan" w:date="2022-02-28T17:31:00Z">
        <w:r w:rsidR="00767F24">
          <w:t>Representation is often measured with</w:t>
        </w:r>
      </w:ins>
      <w:r>
        <w:t xml:space="preserve"> the sentence-picture verification task, in which participants first read a sentence and, on </w:t>
      </w:r>
      <w:del w:id="3" w:author="Erin Buchanan" w:date="2022-02-28T17:31:00Z">
        <w:r w:rsidDel="00A8021F">
          <w:delText xml:space="preserve">the </w:delText>
        </w:r>
      </w:del>
      <w:ins w:id="4" w:author="Erin Buchanan" w:date="2022-02-28T17:31:00Z">
        <w:r w:rsidR="00A8021F">
          <w:t>a</w:t>
        </w:r>
        <w:r w:rsidR="00A8021F">
          <w:t xml:space="preserve"> </w:t>
        </w:r>
      </w:ins>
      <w:r>
        <w:t>foll</w:t>
      </w:r>
      <w:r>
        <w:t xml:space="preserve">owing screen, see a picture of an object. Participants </w:t>
      </w:r>
      <w:ins w:id="5" w:author="Erin Buchanan" w:date="2022-02-28T17:31:00Z">
        <w:r w:rsidR="00A8021F">
          <w:t xml:space="preserve">then </w:t>
        </w:r>
      </w:ins>
      <w:del w:id="6" w:author="Erin Buchanan" w:date="2022-02-28T17:31:00Z">
        <w:r w:rsidDel="00A8021F">
          <w:delText xml:space="preserve">must </w:delText>
        </w:r>
      </w:del>
      <w:r>
        <w:t xml:space="preserve">verify whether the latter object had been mentioned in the sentence. Crucially, two covert conditions exist: the sentence and the picture can either match or mismatch in terms of a </w:t>
      </w:r>
      <w:del w:id="7" w:author="Erin Buchanan" w:date="2022-02-28T17:32:00Z">
        <w:r w:rsidDel="00415042">
          <w:delText xml:space="preserve">certain </w:delText>
        </w:r>
      </w:del>
      <w:r>
        <w:t>percept</w:t>
      </w:r>
      <w:r>
        <w:t>ual property</w:t>
      </w:r>
      <w:del w:id="8" w:author="Erin Buchanan" w:date="2022-02-28T17:32:00Z">
        <w:r w:rsidDel="00415042">
          <w:delText>. Usually, visual properties have been used</w:delText>
        </w:r>
      </w:del>
      <w:r>
        <w:t>, including object orientation, shape, color</w:t>
      </w:r>
      <w:ins w:id="9" w:author="Erin Buchanan" w:date="2022-02-28T17:32:00Z">
        <w:r w:rsidR="00415042">
          <w:t>,</w:t>
        </w:r>
      </w:ins>
      <w:r>
        <w:t xml:space="preserve"> and size. The key finding obtained in some studies is the match advantage, whereby responses were faster in the match condition</w:t>
      </w:r>
      <w:ins w:id="10" w:author="Erin Buchanan" w:date="2022-02-28T17:32:00Z">
        <w:r w:rsidR="00C13F13">
          <w:t xml:space="preserve">; however, </w:t>
        </w:r>
      </w:ins>
      <w:del w:id="11" w:author="Erin Buchanan" w:date="2022-02-28T17:33:00Z">
        <w:r w:rsidDel="00C13F13">
          <w:delText xml:space="preserve">. The property of </w:delText>
        </w:r>
      </w:del>
      <w:r>
        <w:t>object orie</w:t>
      </w:r>
      <w:r>
        <w:t>ntation</w:t>
      </w:r>
      <w:ins w:id="12" w:author="Erin Buchanan" w:date="2022-02-28T17:33:00Z">
        <w:r w:rsidR="00C13F13">
          <w:t xml:space="preserve"> results are</w:t>
        </w:r>
        <w:r w:rsidR="008B10EA">
          <w:t xml:space="preserve"> often</w:t>
        </w:r>
      </w:ins>
      <w:del w:id="13" w:author="Erin Buchanan" w:date="2022-02-28T17:33:00Z">
        <w:r w:rsidDel="00C13F13">
          <w:delText xml:space="preserve"> is noteworthy due to</w:delText>
        </w:r>
      </w:del>
      <w:r>
        <w:t xml:space="preserve"> inconsistent </w:t>
      </w:r>
      <w:del w:id="14" w:author="Erin Buchanan" w:date="2022-02-28T17:33:00Z">
        <w:r w:rsidDel="008B10EA">
          <w:delText xml:space="preserve">findings </w:delText>
        </w:r>
      </w:del>
      <w:r>
        <w:t xml:space="preserve">across languages. </w:t>
      </w:r>
      <w:del w:id="15" w:author="Erin Buchanan" w:date="2022-02-28T17:33:00Z">
        <w:r w:rsidDel="008B10EA">
          <w:delText>After considering lexical and experimental explanations for those inconsistencies, this</w:delText>
        </w:r>
      </w:del>
      <w:ins w:id="16" w:author="Erin Buchanan" w:date="2022-02-28T17:33:00Z">
        <w:r w:rsidR="008B10EA">
          <w:t>This</w:t>
        </w:r>
      </w:ins>
      <w:r>
        <w:t xml:space="preserve"> registered report describes our investigation of the match advantage of object orientation </w:t>
      </w:r>
      <w:commentRangeStart w:id="17"/>
      <w:r>
        <w:t>across</w:t>
      </w:r>
      <w:commentRangeEnd w:id="17"/>
      <w:r w:rsidR="00793E62">
        <w:rPr>
          <w:rStyle w:val="CommentReference"/>
        </w:rPr>
        <w:commentReference w:id="17"/>
      </w:r>
      <w:r>
        <w:t xml:space="preserve"> 1</w:t>
      </w:r>
      <w:r>
        <w:t xml:space="preserve">8 languages, which was undertaken by 33 laboratories and organized by the Psychological Science Accelerator. The preregistered analysis revealed that the match advantage was </w:t>
      </w:r>
      <w:del w:id="18" w:author="Erin Buchanan" w:date="2022-02-28T17:33:00Z">
        <w:r w:rsidDel="008B10EA">
          <w:delText>not significant</w:delText>
        </w:r>
      </w:del>
      <w:ins w:id="19" w:author="Erin Buchanan" w:date="2022-02-28T17:33:00Z">
        <w:r w:rsidR="008B10EA">
          <w:t>supported</w:t>
        </w:r>
      </w:ins>
      <w:r>
        <w:t xml:space="preserve"> either overall or in any specific language. </w:t>
      </w:r>
      <w:del w:id="20" w:author="Erin Buchanan" w:date="2022-02-28T17:33:00Z">
        <w:r w:rsidDel="004164AE">
          <w:delText>We discuss the need fo</w:delText>
        </w:r>
        <w:r w:rsidDel="004164AE">
          <w:delText>r sample sizes that are far larger than usual, which are unequally accessible in different languages.</w:delText>
        </w:r>
      </w:del>
    </w:p>
    <w:p w14:paraId="69780693" w14:textId="77777777" w:rsidR="00BC0727" w:rsidRDefault="00B83CF5">
      <w:pPr>
        <w:pStyle w:val="BodyText"/>
      </w:pPr>
      <w:r>
        <w:rPr>
          <w:i/>
          <w:iCs/>
        </w:rPr>
        <w:t>Keywords:</w:t>
      </w:r>
      <w:r>
        <w:t xml:space="preserve"> mental simulation, object orientation, mental rotation, language comprehension</w:t>
      </w:r>
    </w:p>
    <w:p w14:paraId="69780694" w14:textId="77777777" w:rsidR="00BC0727" w:rsidRDefault="00B83CF5">
      <w:pPr>
        <w:pStyle w:val="BodyText"/>
      </w:pPr>
      <w:r>
        <w:rPr>
          <w:i/>
          <w:iCs/>
        </w:rPr>
        <w:t>Word count:</w:t>
      </w:r>
      <w:r>
        <w:t xml:space="preserve"> 5,138 words in total; Introduction: 1,242 </w:t>
      </w:r>
      <w:r>
        <w:t>words</w:t>
      </w:r>
    </w:p>
    <w:p w14:paraId="69780695" w14:textId="77777777" w:rsidR="00BC0727" w:rsidRDefault="00B83CF5">
      <w:pPr>
        <w:pStyle w:val="h1-pagebreak"/>
      </w:pPr>
      <w:r>
        <w:lastRenderedPageBreak/>
        <w:t>Inves</w:t>
      </w:r>
      <w:r>
        <w:t>tigating Object Orientation Effects Across 18 Languages</w:t>
      </w:r>
    </w:p>
    <w:p w14:paraId="69780696" w14:textId="77777777" w:rsidR="00BC0727" w:rsidRDefault="00B83CF5">
      <w:pPr>
        <w:pStyle w:val="Heading1"/>
      </w:pPr>
      <w:bookmarkStart w:id="21" w:name="introduction"/>
      <w:r>
        <w:t>1</w:t>
      </w:r>
      <w:r>
        <w:tab/>
        <w:t>Introduction</w:t>
      </w:r>
    </w:p>
    <w:p w14:paraId="69780697" w14:textId="77777777" w:rsidR="00BC0727" w:rsidRDefault="00B83CF5">
      <w:pPr>
        <w:pStyle w:val="FirstParagraph"/>
      </w:pPr>
      <w:r>
        <w:t xml:space="preserve">The simulation of object properties is a major topic in conceptual processing </w:t>
      </w:r>
      <w:commentRangeStart w:id="22"/>
      <w:r>
        <w:t>research</w:t>
      </w:r>
      <w:commentRangeEnd w:id="22"/>
      <w:r w:rsidR="00793E62">
        <w:rPr>
          <w:rStyle w:val="CommentReference"/>
        </w:rPr>
        <w:commentReference w:id="22"/>
      </w:r>
      <w:r>
        <w:t xml:space="preserve"> (</w:t>
      </w:r>
      <w:proofErr w:type="spellStart"/>
      <w:r>
        <w:t>Ostarek</w:t>
      </w:r>
      <w:proofErr w:type="spellEnd"/>
      <w:r>
        <w:t xml:space="preserve"> &amp; </w:t>
      </w:r>
      <w:proofErr w:type="spellStart"/>
      <w:r>
        <w:t>Huettig</w:t>
      </w:r>
      <w:proofErr w:type="spellEnd"/>
      <w:r>
        <w:t>, 2019; Scorolli, 2014)</w:t>
      </w:r>
      <w:r>
        <w:t>. One well-known method for assessing mental simulation during sentence reading is the sentence-picture verification task. The task requires participants to read a probe sentence displayed on the screen. On the following screen, the participants see a pict</w:t>
      </w:r>
      <w:r>
        <w:t>ure of an object and must verify whether the object was mentioned in the probe sentence. For example, the probe sentence, ’Tom hammered the nail into the wall’ might be followed by a picture of a nail. Of central interest in the sentence-picture verificati</w:t>
      </w:r>
      <w:r>
        <w:t>on task is the match advantage, which occurs when people are faster to verify pictured objects whose properties match those of objects mentioned in the probe sentences. For example, in the sentence involving nails hammered into walls, an object orientation</w:t>
      </w:r>
      <w:r>
        <w:t xml:space="preserve"> match advantage occurs when people are faster to verify horizontal nails than vertical ones. First discovered by Stanfield and Zwaan (2001), object orientation match advantages suggest that people mentally simulate objects during semantic processing (e.g.</w:t>
      </w:r>
      <w:r>
        <w:t>, Barsalou, 1999, 2009). Researchers have found match advantages for shape (Zwaan et al., 2002) and color (Zwaan &amp; Pecher, 2012; but see Connell, 2007). Consistent effects have appeared in English (Zwaan &amp; Madden, 2005; Zwaan &amp; Pecher, 2012), Chinese (Li &amp;</w:t>
      </w:r>
      <w:r>
        <w:t xml:space="preserve"> Shang, 2017), Dutch (De Koning et al., 2017; Engelen et al., 2011; Pecher et al., 2009; Rommers et al., 2013), German (Koster et al., 2018), Croatian (Šetić &amp; Domijan, 2017), and Japanese (Sato et al., 2013). Object orientation, on the other hand, has pro</w:t>
      </w:r>
      <w:r>
        <w:t xml:space="preserve">duced mixed results across languages (Chen et al., 2020; De Koning et al., 2017; Koster et al., 2018; Zwaan &amp; Madden, 2005; Zwaan &amp; Pecher, 2012). To scrutinize the discrepancies across languages, we </w:t>
      </w:r>
      <w:r>
        <w:lastRenderedPageBreak/>
        <w:t xml:space="preserve">tested the match advantage of object orientation across </w:t>
      </w:r>
      <w:r>
        <w:t>18 languages by means of a multi-lab collaboration. Among object properties, shape and color are described as intrinsic, which mean that these properties are relatively independent from the observer’s state. That is, regardless of the observers’ location o</w:t>
      </w:r>
      <w:r>
        <w:t xml:space="preserve">r state, the object keeps its intrinsic properties constant. In contrast, an extrinsic property such as object orientation is dependent on the observer’s state. Studies on visual simulation have suggested that match advantages for intrinsic properties are </w:t>
      </w:r>
      <w:r>
        <w:t>more consistent than those for extrinsic properties (De Koning et al., 2017; Koster et al., 2018). On the other hand, studies on motor simulation (Beilock et al., 2008; Glenberg &amp; Kaschak, 2002) showed the sentences that imply extrinsic properties (e.g., J</w:t>
      </w:r>
      <w:r>
        <w:t>oe sends the card to you) facilitated the responses to a congruent target (e.g., a “card” presented in a larger size). A later study suggests that orientation match advantages are stronger for large objects (Chen et al., 2020). Taken together, these result</w:t>
      </w:r>
      <w:r>
        <w:t>s suggest that both intrinsic and extrinsic properties produce match advantages, though the advantage may be smaller for extrinsic properties.</w:t>
      </w:r>
    </w:p>
    <w:p w14:paraId="69780698" w14:textId="77777777" w:rsidR="00BC0727" w:rsidRDefault="00B83CF5">
      <w:pPr>
        <w:pStyle w:val="Heading2"/>
      </w:pPr>
      <w:bookmarkStart w:id="23" w:name="Xb2da6eb038354e1a8b3a2c8e851b7e00f93f293"/>
      <w:r>
        <w:t>1.1</w:t>
      </w:r>
      <w:r>
        <w:tab/>
        <w:t>Cross-linguistic and Experimental Factors</w:t>
      </w:r>
    </w:p>
    <w:p w14:paraId="69780699" w14:textId="77777777" w:rsidR="00BC0727" w:rsidRDefault="00B83CF5">
      <w:pPr>
        <w:pStyle w:val="FirstParagraph"/>
      </w:pPr>
      <w:r>
        <w:t>Several factors might contribute to cross-linguistic differences in the match advantage of orientation, including cultural, lexical and experimental ones. First, Ghandhari et al. (2020) found that cultural differences between Persian and Italian participan</w:t>
      </w:r>
      <w:r>
        <w:t>ts influenced the action sentence compatibility effect (for further differences studied in psycholinguistics, see Norcliffe et al., 2015). Second, languages differ in how they encode motion and placement events in sentences. Last, the potential role of men</w:t>
      </w:r>
      <w:r>
        <w:t>tal rotation as a confound has been considered. We expand on the lexical and experimental factors below.</w:t>
      </w:r>
    </w:p>
    <w:p w14:paraId="6978069A" w14:textId="77777777" w:rsidR="00BC0727" w:rsidRDefault="00B83CF5">
      <w:pPr>
        <w:pStyle w:val="BodyText"/>
      </w:pPr>
      <w:r>
        <w:rPr>
          <w:b/>
          <w:bCs/>
        </w:rPr>
        <w:t>Lexical Factors.</w:t>
      </w:r>
      <w:r>
        <w:t xml:space="preserve"> The probe sentences used in object orientation studies usually contain several motion events (e.g., “The ant walked towards the pot of</w:t>
      </w:r>
      <w:r>
        <w:t xml:space="preserve"> honey and tried to climb in.”). </w:t>
      </w:r>
      <w:r>
        <w:lastRenderedPageBreak/>
        <w:t>The languages we probed in this study encode motion events in different ways, and grammatical differences between them could explain the different match advantage results. According to Verkerk (2014), Germanic languages (e.</w:t>
      </w:r>
      <w:r>
        <w:t>g., Dutch, English, German) generally encode the manner of motion in the verb (e.g., ‘The ant dashed’), while conveying the path information through satellite adjuncts (e.g., ‘towards the pot of honey’). In contrast, other languages, such as the Romance fa</w:t>
      </w:r>
      <w:r>
        <w:t xml:space="preserve">mily (e.g., Portuguese, Spanish) more often encode path in the verb (e.g., ‘crossing,’ ‘exiting’). Crucially, the past research on the match advantage of object orientation is exclusively based on Germanic languages, and yet, there were differences across </w:t>
      </w:r>
      <w:r>
        <w:t>those languages, with English being the only one that consistently yielded the match advantage. As a minor difference across Germanic languages in this regard, Verkerk notes that path-only constructions (e.g., ‘The ant went to the feast’) are more common i</w:t>
      </w:r>
      <w:r>
        <w:t>n English than in other Germanic languages.</w:t>
      </w:r>
    </w:p>
    <w:p w14:paraId="6978069B" w14:textId="77777777" w:rsidR="00BC0727" w:rsidRDefault="00B83CF5">
      <w:pPr>
        <w:pStyle w:val="BodyText"/>
      </w:pPr>
      <w:r>
        <w:t>Another topic to be considered is the lexical encoding of placement in each language, as the stimuli contains several placement events (e.g., ‘Sara situated the expensive plate on its holder on the shelf.’). Chen</w:t>
      </w:r>
      <w:r>
        <w:t xml:space="preserve"> et al. (2020) and Koster et al. (2018) noted that some Germanic languages, such as German and Dutch, often make the orientation of objects more explicit than English. Whereas in English one could use the verb “put” in both “She put the book on the table” </w:t>
      </w:r>
      <w:r>
        <w:t>and “She put the bottle on the table,” in both Dutch and German, one could instead say “She laid the book on the table,” and “She stood the bottle on the table.” In these literal translations from German and Dutch, the verb “lay” encodes a horizontal orien</w:t>
      </w:r>
      <w:r>
        <w:t>tation, whereas the verb “stand” encodes a vertical orientation. This distinction extends to verbs indicating existence. As Newman (2002) exemplified, an English speaker would be likely to say “There’s a lamp in the corner,” whereas a Dutch speaker would b</w:t>
      </w:r>
      <w:r>
        <w:t xml:space="preserve">e more likely to say “There ‘stands’ a lamp in the corner.” Nonetheless, we cannot conclude that these cross-linguistic differences are affecting the match </w:t>
      </w:r>
      <w:r>
        <w:lastRenderedPageBreak/>
        <w:t>advantage across languages because there is no previous theory allowing predictions, and because pla</w:t>
      </w:r>
      <w:r>
        <w:t>cement events are not sufficiently prevalent in the stimuli.</w:t>
      </w:r>
    </w:p>
    <w:p w14:paraId="6978069C" w14:textId="77777777" w:rsidR="00BC0727" w:rsidRDefault="00B83CF5">
      <w:pPr>
        <w:pStyle w:val="BodyText"/>
      </w:pPr>
      <w:r>
        <w:rPr>
          <w:b/>
          <w:bCs/>
        </w:rPr>
        <w:t>Experimental factors.</w:t>
      </w:r>
      <w:r>
        <w:t xml:space="preserve"> Stanfield and Zwaan (2001) found that participants who sufficiently understood the probe sentences showed a match advantage of object orientation. Later studies on this topi</w:t>
      </w:r>
      <w:r>
        <w:t>c have examined the association between the match advantage and cognitive abilities. Spatial cognition is one of the relevant areas, which may be measured with mental rotation tasks. Studies have suggested that mental rotation tasks offer valid reflections</w:t>
      </w:r>
      <w:r>
        <w:t xml:space="preserve"> of previous spatial experience (Frick &amp; Möhring, 2013) and of current spatial cognition (Chu &amp; Kita, 2008; Pouw et al., 2014). De Koning et al. (2017) suggested that mental rotation, as an alternative process to mental simulation, could quickly erase the </w:t>
      </w:r>
      <w:r>
        <w:t>mismatched orientation, replacing it with the orientation that matches the one described in the sentence (Cohen &amp; Kubovy, 1993; Yaxley &amp; Zwaan, 2007). Chen et al. (2020) investigated the relationship between the match advantage and mental rotation across t</w:t>
      </w:r>
      <w:r>
        <w:t>hree languages: English, Dutch and Chinese. They introduced the picture-picture verification task to examine how individuals process the target pictures regardless of their native language. This picture-picture verification task was designed using the ment</w:t>
      </w:r>
      <w:r>
        <w:t xml:space="preserve">al rotation paradigm (Cohen &amp; Kubovy, 1993). In each trial of this task, two pictures appear on opposite sides of the screen. Participants have to verify whether the pictures represent identical or different objects. The verification times for pictures of </w:t>
      </w:r>
      <w:r>
        <w:t xml:space="preserve">identical objects presented in the same orientation (i.e., two identical pictures presented in horizontal or vertical orientation) were shorter than those presented in different orientations (one horizontal; one vertical). Chen et al.’s findings suggested </w:t>
      </w:r>
      <w:r>
        <w:t>that crosslinguistic differences in the match advantage of object orientation are not confounded by mental rotation strategies.</w:t>
      </w:r>
    </w:p>
    <w:p w14:paraId="6978069D" w14:textId="77777777" w:rsidR="00BC0727" w:rsidRDefault="00B83CF5">
      <w:pPr>
        <w:pStyle w:val="Heading2"/>
      </w:pPr>
      <w:bookmarkStart w:id="24" w:name="purposes-of-this-study"/>
      <w:bookmarkEnd w:id="23"/>
      <w:r>
        <w:lastRenderedPageBreak/>
        <w:t>1.2</w:t>
      </w:r>
      <w:r>
        <w:tab/>
        <w:t>Purposes of this study</w:t>
      </w:r>
    </w:p>
    <w:p w14:paraId="6978069E" w14:textId="77777777" w:rsidR="00BC0727" w:rsidRDefault="00B83CF5">
      <w:pPr>
        <w:pStyle w:val="FirstParagraph"/>
      </w:pPr>
      <w:r>
        <w:t>Several explanations have been proposed for the inconsistent findings on the match advantage of objec</w:t>
      </w:r>
      <w:r>
        <w:t xml:space="preserve">t orientation, including the procedural details of some studies, such as participants not being required to verify the probe sentences they had read (see Zwaan, 2014). Without such a verification, participants might have paid less attention to the meaning </w:t>
      </w:r>
      <w:r>
        <w:t>of the probe sentences, in which case they would have been less likely to form a mental representation of the objects (e.g., Zwaan &amp; van Oostendorp, 1993). In this regard, it is relevant to acknowledge that variability originating from individual differenc</w:t>
      </w:r>
      <w:r>
        <w:t xml:space="preserve">es and other characteristics of experiments can substantially influence the results (Barsalou, 2019).Thus, this study followed the original methods from Stanfield and Zwaan (2001) and addressed two primary questions: (1) How much of the match advantage of </w:t>
      </w:r>
      <w:r>
        <w:t>object orientation can be obtained within different languages and (2) How do differences in mental rotation affect the match advantage across languages?</w:t>
      </w:r>
    </w:p>
    <w:p w14:paraId="6978069F" w14:textId="77777777" w:rsidR="00BC0727" w:rsidRDefault="00B83CF5">
      <w:pPr>
        <w:pStyle w:val="Heading1"/>
      </w:pPr>
      <w:bookmarkStart w:id="25" w:name="methods"/>
      <w:bookmarkEnd w:id="21"/>
      <w:bookmarkEnd w:id="24"/>
      <w:r>
        <w:t>2</w:t>
      </w:r>
      <w:r>
        <w:tab/>
        <w:t>Method</w:t>
      </w:r>
      <w:del w:id="26" w:author="Erin Buchanan" w:date="2022-02-28T17:36:00Z">
        <w:r w:rsidDel="00433A3E">
          <w:delText>s</w:delText>
        </w:r>
      </w:del>
    </w:p>
    <w:p w14:paraId="697806A0" w14:textId="77777777" w:rsidR="00BC0727" w:rsidRDefault="00B83CF5">
      <w:pPr>
        <w:pStyle w:val="Heading2"/>
      </w:pPr>
      <w:bookmarkStart w:id="27" w:name="hypotheses-and-design"/>
      <w:r>
        <w:t>2.1</w:t>
      </w:r>
      <w:r>
        <w:tab/>
        <w:t>Hypotheses and Design</w:t>
      </w:r>
    </w:p>
    <w:p w14:paraId="697806A1" w14:textId="0A1A3286" w:rsidR="00BC0727" w:rsidRDefault="000C7BEF" w:rsidP="00D4322C">
      <w:pPr>
        <w:pStyle w:val="FirstParagraph"/>
      </w:pPr>
      <w:ins w:id="28" w:author="Erin Buchanan" w:date="2022-02-28T17:37:00Z">
        <w:r>
          <w:t xml:space="preserve">The study design for the sentence-picture and picture-picture verification task was mixed </w:t>
        </w:r>
      </w:ins>
      <w:ins w:id="29" w:author="Erin Buchanan" w:date="2022-02-28T17:38:00Z">
        <w:r>
          <w:t>using between-</w:t>
        </w:r>
        <w:r w:rsidR="00D4322C">
          <w:t xml:space="preserve">participant (language) and within-participant (match versus mismatch object orientation) independent variables. </w:t>
        </w:r>
      </w:ins>
      <w:del w:id="30" w:author="Erin Buchanan" w:date="2022-02-28T17:38:00Z">
        <w:r w:rsidR="00B83CF5" w:rsidDel="00D4322C">
          <w:delText>Both the sentence-picture verification task and the picture-picture</w:delText>
        </w:r>
        <w:r w:rsidR="00B83CF5" w:rsidDel="00D4322C">
          <w:delText xml:space="preserve"> verification task involve a between-participant and a within-participant independent variable. The between-participant variable is the 18 languages registered in this study. The within-participant variable is the match or mismatch in object orientation.</w:delText>
        </w:r>
      </w:del>
      <w:r w:rsidR="00B83CF5">
        <w:t xml:space="preserve"> </w:t>
      </w:r>
      <w:del w:id="31" w:author="Erin Buchanan" w:date="2022-02-28T17:38:00Z">
        <w:r w:rsidR="00B83CF5" w:rsidDel="00D4322C">
          <w:delText>T</w:delText>
        </w:r>
        <w:r w:rsidR="00B83CF5" w:rsidDel="00D4322C">
          <w:delText>his binary factor, i</w:delText>
        </w:r>
      </w:del>
      <w:ins w:id="32" w:author="Erin Buchanan" w:date="2022-02-28T17:38:00Z">
        <w:r w:rsidR="00D4322C">
          <w:t>I</w:t>
        </w:r>
      </w:ins>
      <w:r w:rsidR="00B83CF5">
        <w:t xml:space="preserve">n the sentence-picture verification task, </w:t>
      </w:r>
      <w:ins w:id="33" w:author="Erin Buchanan" w:date="2022-02-28T17:39:00Z">
        <w:r w:rsidR="00B80896">
          <w:t xml:space="preserve">the match condition </w:t>
        </w:r>
      </w:ins>
      <w:r w:rsidR="00B83CF5">
        <w:t xml:space="preserve">reflects </w:t>
      </w:r>
      <w:del w:id="34" w:author="Erin Buchanan" w:date="2022-02-28T17:39:00Z">
        <w:r w:rsidR="00B83CF5" w:rsidDel="00B80896">
          <w:delText xml:space="preserve">the </w:delText>
        </w:r>
      </w:del>
      <w:ins w:id="35" w:author="Erin Buchanan" w:date="2022-02-28T17:39:00Z">
        <w:r w:rsidR="00B80896">
          <w:t>a</w:t>
        </w:r>
        <w:r w:rsidR="00B80896">
          <w:t xml:space="preserve"> </w:t>
        </w:r>
      </w:ins>
      <w:r w:rsidR="00B83CF5">
        <w:t>match</w:t>
      </w:r>
      <w:del w:id="36" w:author="Erin Buchanan" w:date="2022-02-28T17:39:00Z">
        <w:r w:rsidR="00B83CF5" w:rsidDel="00B80896">
          <w:delText>ing</w:delText>
        </w:r>
      </w:del>
      <w:r w:rsidR="00B83CF5">
        <w:t xml:space="preserve"> between the sentence and the picture, whereas in the picture-picture verification, it reflects </w:t>
      </w:r>
      <w:del w:id="37" w:author="Erin Buchanan" w:date="2022-02-28T17:39:00Z">
        <w:r w:rsidR="00B83CF5" w:rsidDel="00B80896">
          <w:delText xml:space="preserve">the </w:delText>
        </w:r>
      </w:del>
      <w:ins w:id="38" w:author="Erin Buchanan" w:date="2022-02-28T17:39:00Z">
        <w:r w:rsidR="00B80896">
          <w:t>a match in</w:t>
        </w:r>
        <w:r w:rsidR="00B80896">
          <w:t xml:space="preserve"> </w:t>
        </w:r>
      </w:ins>
      <w:r w:rsidR="00B83CF5">
        <w:lastRenderedPageBreak/>
        <w:t xml:space="preserve">orientation </w:t>
      </w:r>
      <w:del w:id="39" w:author="Erin Buchanan" w:date="2022-02-28T17:39:00Z">
        <w:r w:rsidR="00B83CF5" w:rsidDel="00B80896">
          <w:delText xml:space="preserve">settings </w:delText>
        </w:r>
      </w:del>
      <w:r w:rsidR="00B83CF5">
        <w:t>between two pictures. The only dependent variable fo</w:t>
      </w:r>
      <w:r w:rsidR="00B83CF5">
        <w:t xml:space="preserve">r both tasks </w:t>
      </w:r>
      <w:del w:id="40" w:author="Erin Buchanan" w:date="2022-02-28T17:39:00Z">
        <w:r w:rsidR="00B83CF5" w:rsidDel="00656AC7">
          <w:delText xml:space="preserve">is </w:delText>
        </w:r>
      </w:del>
      <w:ins w:id="41" w:author="Erin Buchanan" w:date="2022-02-28T17:39:00Z">
        <w:r w:rsidR="00656AC7">
          <w:t>was</w:t>
        </w:r>
        <w:r w:rsidR="00656AC7">
          <w:t xml:space="preserve"> </w:t>
        </w:r>
      </w:ins>
      <w:r w:rsidR="00B83CF5">
        <w:t>the response time. In the sentence-picture verification task, we expect</w:t>
      </w:r>
      <w:ins w:id="42" w:author="Erin Buchanan" w:date="2022-02-28T17:39:00Z">
        <w:r w:rsidR="00656AC7">
          <w:t>ed</w:t>
        </w:r>
      </w:ins>
      <w:r w:rsidR="00B83CF5">
        <w:t xml:space="preserve"> response time</w:t>
      </w:r>
      <w:ins w:id="43" w:author="Erin Buchanan" w:date="2022-02-28T17:39:00Z">
        <w:r w:rsidR="00656AC7">
          <w:t>s</w:t>
        </w:r>
      </w:ins>
      <w:r w:rsidR="00B83CF5">
        <w:t xml:space="preserve"> to be shorter for matching compared to mismatching orientations</w:t>
      </w:r>
      <w:ins w:id="44" w:author="Erin Buchanan" w:date="2022-02-28T17:39:00Z">
        <w:r w:rsidR="00656AC7">
          <w:t xml:space="preserve"> within</w:t>
        </w:r>
      </w:ins>
      <w:ins w:id="45" w:author="Erin Buchanan" w:date="2022-02-28T17:40:00Z">
        <w:r w:rsidR="00656AC7">
          <w:t xml:space="preserve"> each language</w:t>
        </w:r>
      </w:ins>
      <w:r w:rsidR="00B83CF5">
        <w:t xml:space="preserve">. </w:t>
      </w:r>
      <w:del w:id="46" w:author="Erin Buchanan" w:date="2022-02-28T17:40:00Z">
        <w:r w:rsidR="00B83CF5" w:rsidDel="00656AC7">
          <w:delText xml:space="preserve">We expect to see the match advantage within each language. </w:delText>
        </w:r>
      </w:del>
      <w:r w:rsidR="00B83CF5">
        <w:t>We did not select languages sy</w:t>
      </w:r>
      <w:r w:rsidR="00B83CF5">
        <w:t xml:space="preserve">stematically, but instead based on </w:t>
      </w:r>
      <w:del w:id="47" w:author="Erin Buchanan" w:date="2022-02-28T17:40:00Z">
        <w:r w:rsidR="00B83CF5" w:rsidDel="002106A0">
          <w:delText>who our collaborators</w:delText>
        </w:r>
      </w:del>
      <w:ins w:id="48" w:author="Erin Buchanan" w:date="2022-02-28T17:40:00Z">
        <w:r w:rsidR="002106A0">
          <w:t xml:space="preserve">our collaboration recruitment with the </w:t>
        </w:r>
      </w:ins>
      <w:ins w:id="49" w:author="Erin Buchanan" w:date="2022-02-28T17:41:00Z">
        <w:r w:rsidR="000E50D6">
          <w:t>Psychological Science Accelerator</w:t>
        </w:r>
        <w:r w:rsidR="000E50D6">
          <w:t xml:space="preserve"> (PSA)</w:t>
        </w:r>
      </w:ins>
      <w:del w:id="50" w:author="Erin Buchanan" w:date="2022-02-28T17:40:00Z">
        <w:r w:rsidR="00B83CF5" w:rsidDel="002106A0">
          <w:delText xml:space="preserve"> could recruit</w:delText>
        </w:r>
      </w:del>
      <w:r w:rsidR="00B83CF5">
        <w:t>. We did not have any specific hypotheses about the relative size of the object orientation match advantage in different languages. In the picture-picture verification task, we expect</w:t>
      </w:r>
      <w:ins w:id="51" w:author="Erin Buchanan" w:date="2022-02-28T17:40:00Z">
        <w:r w:rsidR="0048106B">
          <w:t>ed</w:t>
        </w:r>
      </w:ins>
      <w:r w:rsidR="00B83CF5">
        <w:t xml:space="preserve"> sh</w:t>
      </w:r>
      <w:r w:rsidR="00B83CF5">
        <w:t>orter response time for identical orientation compared to different orientations. We computed an imagery score by subtracting the verification time for identical orientation from the verification time for different orientations. Based on the assumption tha</w:t>
      </w:r>
      <w:r w:rsidR="00B83CF5">
        <w:t>t the mental rotation is a general cognitive aspect, we expect</w:t>
      </w:r>
      <w:ins w:id="52" w:author="Erin Buchanan" w:date="2022-02-28T17:41:00Z">
        <w:r w:rsidR="0048106B">
          <w:t>ed</w:t>
        </w:r>
      </w:ins>
      <w:r w:rsidR="00B83CF5">
        <w:t xml:space="preserve"> imagery scores to be the same on average across </w:t>
      </w:r>
      <w:del w:id="53" w:author="Erin Buchanan" w:date="2022-02-28T17:41:00Z">
        <w:r w:rsidR="00B83CF5" w:rsidDel="00997707">
          <w:delText>languages, and</w:delText>
        </w:r>
      </w:del>
      <w:ins w:id="54" w:author="Erin Buchanan" w:date="2022-02-28T17:41:00Z">
        <w:r w:rsidR="00997707">
          <w:t>languages and</w:t>
        </w:r>
      </w:ins>
      <w:r w:rsidR="00B83CF5">
        <w:t xml:space="preserve"> can be used to predict a possible match advantage (see Chen et al., 2020).</w:t>
      </w:r>
    </w:p>
    <w:p w14:paraId="697806A2" w14:textId="44A69A84" w:rsidR="00BC0727" w:rsidRDefault="00B83CF5">
      <w:pPr>
        <w:pStyle w:val="Heading2"/>
      </w:pPr>
      <w:bookmarkStart w:id="55" w:name="participant"/>
      <w:bookmarkEnd w:id="27"/>
      <w:r>
        <w:t>2</w:t>
      </w:r>
      <w:r>
        <w:t>.2</w:t>
      </w:r>
      <w:r>
        <w:tab/>
        <w:t>Participant</w:t>
      </w:r>
      <w:ins w:id="56" w:author="Erin Buchanan" w:date="2022-02-28T17:41:00Z">
        <w:r w:rsidR="000E50D6">
          <w:t>s</w:t>
        </w:r>
      </w:ins>
    </w:p>
    <w:p w14:paraId="697806A3" w14:textId="1FE7AED0" w:rsidR="00BC0727" w:rsidRDefault="00B83CF5">
      <w:pPr>
        <w:pStyle w:val="FirstParagraph"/>
      </w:pPr>
      <w:commentRangeStart w:id="57"/>
      <w:commentRangeStart w:id="58"/>
      <w:del w:id="59" w:author="Erin Buchanan" w:date="2022-02-28T17:41:00Z">
        <w:r w:rsidDel="000E50D6">
          <w:delText>Through the collaboration of</w:delText>
        </w:r>
      </w:del>
      <w:ins w:id="60" w:author="Erin Buchanan" w:date="2022-02-28T17:41:00Z">
        <w:r w:rsidR="000E50D6">
          <w:t>In collaboration with the</w:t>
        </w:r>
      </w:ins>
      <w:r>
        <w:t xml:space="preserve"> </w:t>
      </w:r>
      <w:del w:id="61" w:author="Erin Buchanan" w:date="2022-02-28T17:41:00Z">
        <w:r w:rsidDel="000E50D6">
          <w:delText>The Psycho</w:delText>
        </w:r>
        <w:r w:rsidDel="000E50D6">
          <w:delText>logical Science Accelerator</w:delText>
        </w:r>
      </w:del>
      <w:ins w:id="62" w:author="Erin Buchanan" w:date="2022-02-28T17:41:00Z">
        <w:r w:rsidR="000E50D6">
          <w:t>PSA</w:t>
        </w:r>
      </w:ins>
      <w:r>
        <w:t xml:space="preserve"> (</w:t>
      </w:r>
      <w:proofErr w:type="spellStart"/>
      <w:r>
        <w:t>Moshontz</w:t>
      </w:r>
      <w:proofErr w:type="spellEnd"/>
      <w:r>
        <w:t xml:space="preserve"> et al., 2018), we collected data in 18 languages. Our </w:t>
      </w:r>
      <w:ins w:id="63" w:author="Erin Buchanan" w:date="2022-02-28T17:41:00Z">
        <w:r w:rsidR="00A0241F">
          <w:rPr>
            <w:i/>
            <w:iCs/>
          </w:rPr>
          <w:t xml:space="preserve">a </w:t>
        </w:r>
      </w:ins>
      <w:r w:rsidRPr="00A0241F">
        <w:rPr>
          <w:i/>
          <w:iCs/>
          <w:rPrChange w:id="64" w:author="Erin Buchanan" w:date="2022-02-28T17:42:00Z">
            <w:rPr/>
          </w:rPrChange>
        </w:rPr>
        <w:t>priori</w:t>
      </w:r>
      <w:r>
        <w:t xml:space="preserve"> power analysis recommended </w:t>
      </w:r>
      <w:commentRangeStart w:id="65"/>
      <w:r>
        <w:t>a language would have at least one thousand participants based on the current design</w:t>
      </w:r>
      <w:r>
        <w:rPr>
          <w:rStyle w:val="FootnoteReference"/>
        </w:rPr>
        <w:footnoteReference w:id="1"/>
      </w:r>
      <w:commentRangeEnd w:id="65"/>
      <w:r w:rsidR="001A7D4C">
        <w:rPr>
          <w:rStyle w:val="CommentReference"/>
        </w:rPr>
        <w:commentReference w:id="65"/>
      </w:r>
      <w:r>
        <w:t xml:space="preserve">. </w:t>
      </w:r>
      <w:del w:id="66" w:author="Erin Buchanan" w:date="2022-02-28T17:42:00Z">
        <w:r w:rsidDel="001A7D4C">
          <w:delText xml:space="preserve">Only </w:delText>
        </w:r>
      </w:del>
      <w:ins w:id="67" w:author="Erin Buchanan" w:date="2022-02-28T17:42:00Z">
        <w:r w:rsidR="001A7D4C">
          <w:t>The</w:t>
        </w:r>
        <w:r w:rsidR="001A7D4C">
          <w:t xml:space="preserve"> </w:t>
        </w:r>
      </w:ins>
      <w:r>
        <w:t xml:space="preserve">English </w:t>
      </w:r>
      <w:r>
        <w:t>data approached this number b</w:t>
      </w:r>
      <w:r>
        <w:t xml:space="preserve">ecause 17 laboratories recruited native English </w:t>
      </w:r>
      <w:commentRangeStart w:id="68"/>
      <w:r>
        <w:t>speakers</w:t>
      </w:r>
      <w:commentRangeEnd w:id="68"/>
      <w:r w:rsidR="00FF4E69">
        <w:rPr>
          <w:rStyle w:val="CommentReference"/>
        </w:rPr>
        <w:commentReference w:id="68"/>
      </w:r>
      <w:r>
        <w:t>.</w:t>
      </w:r>
      <w:commentRangeEnd w:id="57"/>
      <w:r w:rsidR="00A0078D">
        <w:rPr>
          <w:rStyle w:val="CommentReference"/>
        </w:rPr>
        <w:commentReference w:id="57"/>
      </w:r>
      <w:commentRangeEnd w:id="58"/>
      <w:r w:rsidR="00924A4A">
        <w:rPr>
          <w:rStyle w:val="CommentReference"/>
        </w:rPr>
        <w:commentReference w:id="58"/>
      </w:r>
      <w:r>
        <w:t xml:space="preserve"> </w:t>
      </w:r>
      <w:commentRangeStart w:id="69"/>
      <w:r>
        <w:t xml:space="preserve">Based on the preregistered plan, the available participants’ accuracy had to reach 70%. Before the pandemic outbreak, 2,340 participants (1,104 women; </w:t>
      </w:r>
      <w:r>
        <w:rPr>
          <w:i/>
          <w:iCs/>
        </w:rPr>
        <w:t>M</w:t>
      </w:r>
      <w:r>
        <w:t xml:space="preserve"> = 21.46 years </w:t>
      </w:r>
      <w:r>
        <w:lastRenderedPageBreak/>
        <w:t>old) from 33 laboratories joine</w:t>
      </w:r>
      <w:r>
        <w:t xml:space="preserve">d and finished the study. After the study migrated online, there were 1403 participants (926 women; </w:t>
      </w:r>
      <w:r>
        <w:rPr>
          <w:i/>
          <w:iCs/>
        </w:rPr>
        <w:t>M</w:t>
      </w:r>
      <w:r>
        <w:t xml:space="preserve"> = 23.75 years old) from 1,403 laboratories completed the study. Web-based participants at the beginning heard the auditory instruction and had to correctl</w:t>
      </w:r>
      <w:r>
        <w:t>y answer at least 2 of 3 comprehension check questions about the instructions. All participating laboratories had ethical approval before data collection. Appendix 1 summarizes the average characteristics by language and laboratory.</w:t>
      </w:r>
      <w:commentRangeEnd w:id="69"/>
      <w:r w:rsidR="002F442D">
        <w:rPr>
          <w:rStyle w:val="CommentReference"/>
        </w:rPr>
        <w:commentReference w:id="69"/>
      </w:r>
    </w:p>
    <w:p w14:paraId="697806A4" w14:textId="77777777" w:rsidR="00BC0727" w:rsidRDefault="00B83CF5">
      <w:pPr>
        <w:pStyle w:val="Heading2"/>
      </w:pPr>
      <w:bookmarkStart w:id="70" w:name="general-procedure-and-materials"/>
      <w:bookmarkEnd w:id="55"/>
      <w:r>
        <w:t>2.3</w:t>
      </w:r>
      <w:r>
        <w:tab/>
        <w:t>General Procedure a</w:t>
      </w:r>
      <w:r>
        <w:t>nd Materials</w:t>
      </w:r>
    </w:p>
    <w:p w14:paraId="697806A5" w14:textId="753B2793" w:rsidR="00BC0727" w:rsidRDefault="00B83CF5">
      <w:pPr>
        <w:pStyle w:val="FirstParagraph"/>
      </w:pPr>
      <w:del w:id="71" w:author="Erin Buchanan" w:date="2022-02-28T20:25:00Z">
        <w:r w:rsidDel="000D472B">
          <w:delText xml:space="preserve">Participating laboratories conducted the tasks as follows. </w:delText>
        </w:r>
      </w:del>
      <w:r>
        <w:t>In the beginning of the sentence-picture verification task, participants had to correctly answer all the practice trials</w:t>
      </w:r>
      <w:del w:id="72" w:author="Erin Buchanan" w:date="2022-02-28T20:25:00Z">
        <w:r w:rsidDel="000D472B">
          <w:delText xml:space="preserve"> as the instruction</w:delText>
        </w:r>
      </w:del>
      <w:r>
        <w:t>.  Each trial started with a left-justified a</w:t>
      </w:r>
      <w:r>
        <w:t>nd horizontally centered fixation point displayed for 1000 ms, immediately followed by the probe sentence. The sentence was presented until the participant pressed the space key, acknowledging that they understood the sentence. Then, the object picture was</w:t>
      </w:r>
      <w:r>
        <w:t xml:space="preserve"> presented in the center of the screen until the participant responded</w:t>
      </w:r>
      <w:ins w:id="73" w:author="Erin Buchanan" w:date="2022-02-28T20:25:00Z">
        <w:r w:rsidR="00391868">
          <w:t>,</w:t>
        </w:r>
      </w:ins>
      <w:r>
        <w:t xml:space="preserve"> otherwise it disappeared after 2 seconds. Participants were instructed to verify the object picture mentioned in the probe sentence as quickly and accurately as they could. Following th</w:t>
      </w:r>
      <w:r>
        <w:t>e original study (Stanfield &amp; Zwaan, 2001), a memory check test was carried out after every three to eight trials to ensure that the participants had read each sentence carefully.</w:t>
      </w:r>
    </w:p>
    <w:p w14:paraId="697806A6" w14:textId="77777777" w:rsidR="00BC0727" w:rsidRDefault="00B83CF5">
      <w:pPr>
        <w:pStyle w:val="BodyText"/>
      </w:pPr>
      <w:r>
        <w:t>The picture-picture verification task used the same object pictures. In each</w:t>
      </w:r>
      <w:r>
        <w:t xml:space="preserve"> trial, two objects appeared on either side of the central fixation point until either the participant indicated that the pictures displayed the same object or two different objects or until 2 seconds elapsed. Two pictures showing the same critical object </w:t>
      </w:r>
      <w:r>
        <w:t xml:space="preserve">appeared in </w:t>
      </w:r>
      <w:commentRangeStart w:id="74"/>
      <w:r>
        <w:t>each</w:t>
      </w:r>
      <w:commentRangeEnd w:id="74"/>
      <w:r w:rsidR="00DD7978">
        <w:rPr>
          <w:rStyle w:val="CommentReference"/>
        </w:rPr>
        <w:commentReference w:id="74"/>
      </w:r>
      <w:r>
        <w:t xml:space="preserve"> “yes” trial; two pictures showing two different objects from the filler items appeared in each “no” trial.</w:t>
      </w:r>
    </w:p>
    <w:p w14:paraId="697806A7" w14:textId="44E66CF2" w:rsidR="00BC0727" w:rsidRDefault="00B83CF5">
      <w:pPr>
        <w:pStyle w:val="BodyText"/>
      </w:pPr>
      <w:del w:id="75" w:author="Erin Buchanan" w:date="2022-02-28T20:27:00Z">
        <w:r w:rsidDel="00DD7978">
          <w:lastRenderedPageBreak/>
          <w:delText>All the procedures are compiled in</w:delText>
        </w:r>
      </w:del>
      <w:ins w:id="76" w:author="Erin Buchanan" w:date="2022-02-28T20:27:00Z">
        <w:r w:rsidR="00DD7978">
          <w:t xml:space="preserve">The study was </w:t>
        </w:r>
        <w:r w:rsidR="000518BC">
          <w:t>executed using</w:t>
        </w:r>
      </w:ins>
      <w:r>
        <w:t xml:space="preserve"> </w:t>
      </w:r>
      <w:proofErr w:type="spellStart"/>
      <w:r>
        <w:t>OpenSesame</w:t>
      </w:r>
      <w:proofErr w:type="spellEnd"/>
      <w:r>
        <w:t xml:space="preserve"> </w:t>
      </w:r>
      <w:ins w:id="77" w:author="Erin Buchanan" w:date="2022-02-28T20:27:00Z">
        <w:r w:rsidR="000518BC">
          <w:t xml:space="preserve">software for millisecond timing </w:t>
        </w:r>
      </w:ins>
      <w:del w:id="78" w:author="Erin Buchanan" w:date="2022-02-28T20:27:00Z">
        <w:r w:rsidDel="000518BC">
          <w:delText xml:space="preserve">scripts </w:delText>
        </w:r>
      </w:del>
      <w:r>
        <w:t>(</w:t>
      </w:r>
      <w:proofErr w:type="spellStart"/>
      <w:r>
        <w:t>Mathôt</w:t>
      </w:r>
      <w:proofErr w:type="spellEnd"/>
      <w:r>
        <w:t xml:space="preserve"> et al., 2012). Before the Covid-19 pandemic broke out, 29 participatin</w:t>
      </w:r>
      <w:r>
        <w:t xml:space="preserve">g laboratories had completed data collection. The remaining laboratories had to stop </w:t>
      </w:r>
      <w:ins w:id="79" w:author="Erin Buchanan" w:date="2022-02-28T20:27:00Z">
        <w:r w:rsidR="000518BC">
          <w:t xml:space="preserve">in person </w:t>
        </w:r>
      </w:ins>
      <w:r>
        <w:t>data collection because of local lockdowns. The project team decided to move data collection online. To minimize the differences between on-site and web-based studies</w:t>
      </w:r>
      <w:del w:id="80" w:author="Erin Buchanan" w:date="2022-02-28T20:27:00Z">
        <w:r w:rsidDel="000518BC">
          <w:delText xml:space="preserve"> </w:delText>
        </w:r>
      </w:del>
      <w:r>
        <w:t>, we</w:t>
      </w:r>
      <w:r>
        <w:t xml:space="preserve"> converted the original Python code to Javascript and collected the data</w:t>
      </w:r>
      <w:ins w:id="81" w:author="Erin Buchanan" w:date="2022-02-28T20:27:00Z">
        <w:r w:rsidR="00EC4826">
          <w:t xml:space="preserve"> using </w:t>
        </w:r>
        <w:proofErr w:type="spellStart"/>
        <w:r w:rsidR="00EC4826">
          <w:t>OpenSesame</w:t>
        </w:r>
      </w:ins>
      <w:proofErr w:type="spellEnd"/>
      <w:r>
        <w:t xml:space="preserve"> through a JATOS server (Lange et al., 2015). After the changes in the procedure were approved by the journal editor and reviewers, we proceeded with the online study from February to </w:t>
      </w:r>
      <w:r>
        <w:t xml:space="preserve">June 2021. For the remote version, a recorded set of verbal instructions was played at </w:t>
      </w:r>
      <w:del w:id="82" w:author="Erin Buchanan" w:date="2022-02-28T20:28:00Z">
        <w:r w:rsidDel="00E64EAA">
          <w:delText>first</w:delText>
        </w:r>
      </w:del>
      <w:ins w:id="83" w:author="Erin Buchanan" w:date="2022-02-28T20:28:00Z">
        <w:r w:rsidR="00E64EAA">
          <w:t>the beginning of the study</w:t>
        </w:r>
      </w:ins>
      <w:r>
        <w:t>. Participants had to confirm they were native speakers of the targeted language. All verbal briefings were packaged in the language-specific scripts. Appendix 2 de</w:t>
      </w:r>
      <w:r>
        <w:t>scribes the deployment of the scripts and the results of participants’ fluency tests. Following the literature, we did not anticipate any theoretically important differences between the two data sources (see Anwyl-Irvine et al., 2020; Bridges et al., 2020;</w:t>
      </w:r>
      <w:r>
        <w:t xml:space="preserve"> de Leeuw &amp; Motz, 2016). The instructions and experimental scripts are available at the public OSF folder (</w:t>
      </w:r>
      <w:hyperlink r:id="rId14">
        <w:r>
          <w:rPr>
            <w:rStyle w:val="Hyperlink"/>
          </w:rPr>
          <w:t>https://osf.io/e428p/</w:t>
        </w:r>
      </w:hyperlink>
      <w:r>
        <w:t xml:space="preserve"> “Materials” in Files).</w:t>
      </w:r>
    </w:p>
    <w:p w14:paraId="697806A8" w14:textId="77777777" w:rsidR="00BC0727" w:rsidRDefault="00B83CF5">
      <w:pPr>
        <w:pStyle w:val="Heading2"/>
      </w:pPr>
      <w:bookmarkStart w:id="84" w:name="analysis-plan"/>
      <w:bookmarkEnd w:id="70"/>
      <w:r>
        <w:t>2.4</w:t>
      </w:r>
      <w:r>
        <w:tab/>
        <w:t>Analysis plan</w:t>
      </w:r>
    </w:p>
    <w:p w14:paraId="697806A9" w14:textId="413FB9BC" w:rsidR="00BC0727" w:rsidRDefault="00B83CF5">
      <w:pPr>
        <w:pStyle w:val="FirstParagraph"/>
      </w:pPr>
      <w:r>
        <w:rPr>
          <w:b/>
          <w:bCs/>
        </w:rPr>
        <w:t>Confirmatory Analysis</w:t>
      </w:r>
      <w:r>
        <w:t xml:space="preserve"> According to our prereg</w:t>
      </w:r>
      <w:r>
        <w:t>istered analysis plan</w:t>
      </w:r>
      <w:r>
        <w:rPr>
          <w:rStyle w:val="FootnoteReference"/>
        </w:rPr>
        <w:footnoteReference w:id="2"/>
      </w:r>
      <w:r>
        <w:t xml:space="preserve">, this study used meta-analysis and mixed-effect models to estimate the match advantage across languages. The meta-analysis summarized the </w:t>
      </w:r>
      <w:commentRangeStart w:id="85"/>
      <w:r>
        <w:t xml:space="preserve">median </w:t>
      </w:r>
      <w:commentRangeEnd w:id="85"/>
      <w:r w:rsidR="00963EBF">
        <w:rPr>
          <w:rStyle w:val="CommentReference"/>
        </w:rPr>
        <w:commentReference w:id="85"/>
      </w:r>
      <w:r>
        <w:t xml:space="preserve">reaction times by match condition to determine the global </w:t>
      </w:r>
      <w:r>
        <w:lastRenderedPageBreak/>
        <w:t>effect size. This approach wa</w:t>
      </w:r>
      <w:r>
        <w:t xml:space="preserve">s compatible with ANOVA used by the original study (Stanfield &amp; Zwaan, 2001). The mixed-effect models </w:t>
      </w:r>
      <w:del w:id="86" w:author="Erin Buchanan" w:date="2022-02-28T20:29:00Z">
        <w:r w:rsidDel="00D10658">
          <w:delText>involved the</w:delText>
        </w:r>
      </w:del>
      <w:ins w:id="87" w:author="Erin Buchanan" w:date="2022-02-28T20:29:00Z">
        <w:r w:rsidR="00D10658">
          <w:t xml:space="preserve">used each individual </w:t>
        </w:r>
      </w:ins>
      <w:del w:id="88" w:author="Erin Buchanan" w:date="2022-02-28T20:29:00Z">
        <w:r w:rsidDel="00D10658">
          <w:delText xml:space="preserve"> </w:delText>
        </w:r>
        <w:r w:rsidDel="00D10658">
          <w:delText xml:space="preserve">actual </w:delText>
        </w:r>
      </w:del>
      <w:r>
        <w:t>response time</w:t>
      </w:r>
      <w:ins w:id="89" w:author="Erin Buchanan" w:date="2022-02-28T20:32:00Z">
        <w:r w:rsidR="008247ED">
          <w:t xml:space="preserve"> as the dependent variable</w:t>
        </w:r>
      </w:ins>
      <w:r>
        <w:t xml:space="preserve"> and </w:t>
      </w:r>
      <w:del w:id="90" w:author="Erin Buchanan" w:date="2022-02-28T20:32:00Z">
        <w:r w:rsidDel="008247ED">
          <w:delText xml:space="preserve">analysed </w:delText>
        </w:r>
      </w:del>
      <w:ins w:id="91" w:author="Erin Buchanan" w:date="2022-02-28T20:32:00Z">
        <w:r w:rsidR="008247ED">
          <w:t>analy</w:t>
        </w:r>
        <w:r w:rsidR="00514476">
          <w:t>z</w:t>
        </w:r>
        <w:r w:rsidR="008247ED">
          <w:t xml:space="preserve">ed </w:t>
        </w:r>
      </w:ins>
      <w:r>
        <w:t xml:space="preserve">the fixed effects </w:t>
      </w:r>
      <w:ins w:id="92" w:author="Erin Buchanan" w:date="2022-02-28T20:33:00Z">
        <w:r w:rsidR="00514476">
          <w:t xml:space="preserve">of matching condition </w:t>
        </w:r>
      </w:ins>
      <w:r>
        <w:t xml:space="preserve">using </w:t>
      </w:r>
      <w:ins w:id="93" w:author="Erin Buchanan" w:date="2022-02-28T20:30:00Z">
        <w:r w:rsidR="00C80EBB">
          <w:t>participant, t</w:t>
        </w:r>
      </w:ins>
      <w:ins w:id="94" w:author="Erin Buchanan" w:date="2022-02-28T20:31:00Z">
        <w:r w:rsidR="00C80EBB">
          <w:t xml:space="preserve">arget item, and lab id as random intercepts </w:t>
        </w:r>
      </w:ins>
      <w:del w:id="95" w:author="Erin Buchanan" w:date="2022-02-28T20:29:00Z">
        <w:r w:rsidDel="00E77A89">
          <w:delText xml:space="preserve">mixed-effects models </w:delText>
        </w:r>
      </w:del>
      <w:r>
        <w:t>(</w:t>
      </w:r>
      <w:proofErr w:type="spellStart"/>
      <w:r>
        <w:t>Baayen</w:t>
      </w:r>
      <w:proofErr w:type="spellEnd"/>
      <w:r>
        <w:t xml:space="preserve"> et al., 2008). This approach was used by recent studie</w:t>
      </w:r>
      <w:r>
        <w:t xml:space="preserve">s (Chen et al., 2020; Koster et al., 2018). </w:t>
      </w:r>
      <w:del w:id="96" w:author="Erin Buchanan" w:date="2022-02-28T20:33:00Z">
        <w:r w:rsidDel="00514476">
          <w:delText xml:space="preserve">Without the systematic comparison of pros and cons between the two approaches, the current analysis employed two approaches to estimate the match advantage. </w:delText>
        </w:r>
      </w:del>
      <w:r>
        <w:t>The statistical analyses were conducted by R packages i</w:t>
      </w:r>
      <w:r>
        <w:t xml:space="preserve">ncluding </w:t>
      </w:r>
      <w:r>
        <w:rPr>
          <w:i/>
          <w:iCs/>
        </w:rPr>
        <w:t>metafor</w:t>
      </w:r>
      <w:r>
        <w:t xml:space="preserve"> for meta analysis (Viechtbauer, 2010), </w:t>
      </w:r>
      <w:r>
        <w:rPr>
          <w:i/>
          <w:iCs/>
        </w:rPr>
        <w:t>lme4</w:t>
      </w:r>
      <w:r>
        <w:t xml:space="preserve"> (Bates et al., 2015) and </w:t>
      </w:r>
      <w:r>
        <w:rPr>
          <w:i/>
          <w:iCs/>
        </w:rPr>
        <w:t>lmerTest</w:t>
      </w:r>
      <w:r>
        <w:t xml:space="preserve"> (Kuznetsova et al., 2017) for mixed-effects models, as well as multiple regression through </w:t>
      </w:r>
      <w:r w:rsidRPr="008B731B">
        <w:rPr>
          <w:i/>
          <w:iCs/>
          <w:rPrChange w:id="97" w:author="Erin Buchanan" w:date="2022-02-28T20:33:00Z">
            <w:rPr/>
          </w:rPrChange>
        </w:rPr>
        <w:t>R</w:t>
      </w:r>
      <w:r>
        <w:t xml:space="preserve"> base package (Version 4.1.1; R Core Team, 2021).</w:t>
      </w:r>
    </w:p>
    <w:p w14:paraId="697806AA" w14:textId="69C967AF" w:rsidR="00BC0727" w:rsidRDefault="00B83CF5">
      <w:pPr>
        <w:pStyle w:val="BodyText"/>
      </w:pPr>
      <w:r>
        <w:t xml:space="preserve">Imagery scores </w:t>
      </w:r>
      <w:del w:id="98" w:author="Erin Buchanan" w:date="2022-02-28T20:33:00Z">
        <w:r w:rsidDel="00C803EC">
          <w:delText xml:space="preserve">are </w:delText>
        </w:r>
      </w:del>
      <w:ins w:id="99" w:author="Erin Buchanan" w:date="2022-02-28T20:33:00Z">
        <w:r w:rsidR="00C803EC">
          <w:t>were</w:t>
        </w:r>
        <w:r w:rsidR="00C803EC">
          <w:t xml:space="preserve"> </w:t>
        </w:r>
      </w:ins>
      <w:r>
        <w:t xml:space="preserve">the dependent measure of the picture-picture verification responses. </w:t>
      </w:r>
      <w:del w:id="100" w:author="Erin Buchanan" w:date="2022-02-28T20:33:00Z">
        <w:r w:rsidDel="00C803EC">
          <w:delText>Tidied r</w:delText>
        </w:r>
      </w:del>
      <w:ins w:id="101" w:author="Erin Buchanan" w:date="2022-02-28T20:33:00Z">
        <w:r w:rsidR="00C803EC">
          <w:t>R</w:t>
        </w:r>
      </w:ins>
      <w:r>
        <w:t>esponse times were summarized by the difference between the identical and different orientation. According to our preregistered analysis plan,</w:t>
      </w:r>
      <w:r>
        <w:rPr>
          <w:rStyle w:val="FootnoteReference"/>
        </w:rPr>
        <w:footnoteReference w:id="3"/>
      </w:r>
      <w:r>
        <w:t xml:space="preserve"> we first evaluated the equality of</w:t>
      </w:r>
      <w:r>
        <w:t xml:space="preserve"> imagery scores across languages in use of the mixed-effects models. Our other linear regression analysis evaluated the imagery scores as the predictor of match advantage. In a best fit model having the imagery score as the predictor, the slope would indic</w:t>
      </w:r>
      <w:r>
        <w:t xml:space="preserve">ate its </w:t>
      </w:r>
      <w:commentRangeStart w:id="102"/>
      <w:r>
        <w:t>accountability</w:t>
      </w:r>
      <w:commentRangeEnd w:id="102"/>
      <w:r w:rsidR="00C803EC">
        <w:rPr>
          <w:rStyle w:val="CommentReference"/>
        </w:rPr>
        <w:commentReference w:id="102"/>
      </w:r>
      <w:r>
        <w:t>.</w:t>
      </w:r>
    </w:p>
    <w:p w14:paraId="6912065D" w14:textId="542DA030" w:rsidR="00833F13" w:rsidRPr="00833F13" w:rsidRDefault="00B83CF5">
      <w:pPr>
        <w:pStyle w:val="BodyText"/>
        <w:rPr>
          <w:ins w:id="103" w:author="Erin Buchanan" w:date="2022-02-28T20:34:00Z"/>
          <w:rPrChange w:id="104" w:author="Erin Buchanan" w:date="2022-02-28T20:34:00Z">
            <w:rPr>
              <w:ins w:id="105" w:author="Erin Buchanan" w:date="2022-02-28T20:34:00Z"/>
              <w:b/>
              <w:bCs/>
            </w:rPr>
          </w:rPrChange>
        </w:rPr>
      </w:pPr>
      <w:r>
        <w:rPr>
          <w:b/>
          <w:bCs/>
        </w:rPr>
        <w:t>Exploratory Analysis</w:t>
      </w:r>
      <w:ins w:id="106" w:author="Erin Buchanan" w:date="2022-02-28T20:34:00Z">
        <w:r w:rsidR="00833F13">
          <w:rPr>
            <w:b/>
            <w:bCs/>
          </w:rPr>
          <w:t xml:space="preserve">. </w:t>
        </w:r>
        <w:r w:rsidR="00833F13">
          <w:t xml:space="preserve">We conducted mixed-effect models for </w:t>
        </w:r>
      </w:ins>
      <w:ins w:id="107" w:author="Erin Buchanan" w:date="2022-02-28T20:35:00Z">
        <w:r w:rsidR="003D2BDE">
          <w:t xml:space="preserve">languages that reached the recommended sample size from our power analyses </w:t>
        </w:r>
        <w:r w:rsidR="003429F0">
          <w:t xml:space="preserve">and for languages that showed a significant match advantage. </w:t>
        </w:r>
      </w:ins>
    </w:p>
    <w:p w14:paraId="697806AB" w14:textId="4F3BB833" w:rsidR="00BC0727" w:rsidDel="003429F0" w:rsidRDefault="00B83CF5">
      <w:pPr>
        <w:pStyle w:val="BodyText"/>
        <w:rPr>
          <w:del w:id="108" w:author="Erin Buchanan" w:date="2022-02-28T20:36:00Z"/>
        </w:rPr>
      </w:pPr>
      <w:del w:id="109" w:author="Erin Buchanan" w:date="2022-02-28T20:36:00Z">
        <w:r w:rsidDel="003429F0">
          <w:lastRenderedPageBreak/>
          <w:delText xml:space="preserve"> In one of the cases below we conducted the mixed-effect models for some language dataset. At first the total sample size reached recommended sample size as our prior power analysis. Otherwise the meta-analysis i</w:delText>
        </w:r>
        <w:r w:rsidDel="003429F0">
          <w:delText>ndicated a language dataset showed a significant match advantage. Although this analysis was not in the preregistered analysis plan, the authors contributed to the methodology agreed this analysis could improve the reliability of the linguistic-specific re</w:delText>
        </w:r>
        <w:r w:rsidDel="003429F0">
          <w:delText>sult.</w:delText>
        </w:r>
      </w:del>
    </w:p>
    <w:p w14:paraId="697806AC" w14:textId="5C7F5525" w:rsidR="00BC0727" w:rsidRDefault="00B83CF5">
      <w:pPr>
        <w:pStyle w:val="BodyText"/>
      </w:pPr>
      <w:r>
        <w:rPr>
          <w:b/>
          <w:bCs/>
        </w:rPr>
        <w:t xml:space="preserve">Decision </w:t>
      </w:r>
      <w:r>
        <w:rPr>
          <w:b/>
          <w:bCs/>
        </w:rPr>
        <w:t>criterion</w:t>
      </w:r>
      <w:del w:id="110" w:author="Erin Buchanan" w:date="2022-02-28T20:36:00Z">
        <w:r w:rsidDel="003429F0">
          <w:delText xml:space="preserve"> </w:delText>
        </w:r>
        <w:r w:rsidDel="003429F0">
          <w:delText>P</w:delText>
        </w:r>
      </w:del>
      <w:r>
        <w:t xml:space="preserve"> </w:t>
      </w:r>
      <w:ins w:id="111" w:author="Erin Buchanan" w:date="2022-02-28T20:36:00Z">
        <w:r w:rsidR="003429F0">
          <w:t xml:space="preserve"> </w:t>
        </w:r>
        <w:r w:rsidR="003429F0">
          <w:rPr>
            <w:i/>
            <w:iCs/>
          </w:rPr>
          <w:t>p-</w:t>
        </w:r>
      </w:ins>
      <w:r>
        <w:t xml:space="preserve">values were interpreted using the preregistered alpha level of .05. Because in our preregistered plan each language was assumed a standalone </w:t>
      </w:r>
      <w:commentRangeStart w:id="112"/>
      <w:proofErr w:type="spellStart"/>
      <w:r>
        <w:t>gr</w:t>
      </w:r>
      <w:ins w:id="113" w:author="Erin Buchanan" w:date="2022-02-28T20:36:00Z">
        <w:r w:rsidR="003429F0">
          <w:t>t</w:t>
        </w:r>
      </w:ins>
      <w:r>
        <w:t>oup</w:t>
      </w:r>
      <w:commentRangeEnd w:id="112"/>
      <w:proofErr w:type="spellEnd"/>
      <w:r w:rsidR="007D005F">
        <w:rPr>
          <w:rStyle w:val="CommentReference"/>
        </w:rPr>
        <w:commentReference w:id="112"/>
      </w:r>
      <w:r w:rsidRPr="003429F0">
        <w:rPr>
          <w:i/>
          <w:iCs/>
          <w:rPrChange w:id="114" w:author="Erin Buchanan" w:date="2022-02-28T20:36:00Z">
            <w:rPr/>
          </w:rPrChange>
        </w:rPr>
        <w:t>,</w:t>
      </w:r>
      <w:r>
        <w:t xml:space="preserve"> </w:t>
      </w:r>
      <w:ins w:id="115" w:author="Erin Buchanan" w:date="2022-02-28T20:36:00Z">
        <w:r w:rsidR="003429F0">
          <w:rPr>
            <w:i/>
            <w:iCs/>
          </w:rPr>
          <w:t>p</w:t>
        </w:r>
      </w:ins>
      <w:del w:id="116" w:author="Erin Buchanan" w:date="2022-02-28T20:36:00Z">
        <w:r w:rsidDel="003429F0">
          <w:delText>P</w:delText>
        </w:r>
      </w:del>
      <w:r>
        <w:t xml:space="preserve"> values of the analysis by each language were not corrected (Armstrong, 2014). A</w:t>
      </w:r>
      <w:r>
        <w:t xml:space="preserve">ll the final mixed-effects models were selected by pursuing a maximal random-effects structure whilst allowing the model to converge (Bates et al., 2015). </w:t>
      </w:r>
      <w:ins w:id="117" w:author="Erin Buchanan" w:date="2022-02-28T20:37:00Z">
        <w:r w:rsidR="007D005F">
          <w:rPr>
            <w:i/>
            <w:iCs/>
          </w:rPr>
          <w:t>p-</w:t>
        </w:r>
      </w:ins>
      <w:del w:id="118" w:author="Erin Buchanan" w:date="2022-02-28T20:37:00Z">
        <w:r w:rsidDel="007D005F">
          <w:delText xml:space="preserve">P </w:delText>
        </w:r>
      </w:del>
      <w:r>
        <w:t xml:space="preserve">values for each </w:t>
      </w:r>
      <w:commentRangeStart w:id="119"/>
      <w:r>
        <w:t>effect</w:t>
      </w:r>
      <w:commentRangeEnd w:id="119"/>
      <w:r w:rsidR="007D005F">
        <w:rPr>
          <w:rStyle w:val="CommentReference"/>
        </w:rPr>
        <w:commentReference w:id="119"/>
      </w:r>
      <w:r>
        <w:t xml:space="preserve"> were calculated using the Satterthwaite approximation for degrees of freedom</w:t>
      </w:r>
      <w:r>
        <w:t xml:space="preserve"> (Luke, 2017).</w:t>
      </w:r>
    </w:p>
    <w:p w14:paraId="697806AD" w14:textId="77777777" w:rsidR="00BC0727" w:rsidRDefault="00B83CF5">
      <w:pPr>
        <w:pStyle w:val="Heading1"/>
      </w:pPr>
      <w:bookmarkStart w:id="120" w:name="results"/>
      <w:bookmarkEnd w:id="25"/>
      <w:bookmarkEnd w:id="84"/>
      <w:r>
        <w:t>3</w:t>
      </w:r>
      <w:r>
        <w:tab/>
        <w:t>Results</w:t>
      </w:r>
    </w:p>
    <w:p w14:paraId="697806AE" w14:textId="77777777" w:rsidR="00BC0727" w:rsidRDefault="00B83CF5">
      <w:pPr>
        <w:pStyle w:val="FirstParagraph"/>
      </w:pPr>
      <w:r>
        <w:t>Within the data collected on-site, 1,980 participants finished the sentence-picture verification task and met the preregistered inclusion criterion (accuracy percentile &gt; 70%); 2,007 participants finished the picture-picture verifi</w:t>
      </w:r>
      <w:r>
        <w:t>cation task. Raw data files containing data for twenty-seven participants were lost due to human error. Within the data sets collected online, 1,337 participants finished the sentence-picture verification task and met the preregistered inclusion criterion;</w:t>
      </w:r>
      <w:r>
        <w:t xml:space="preserve"> 1,402 participants finished the picture-picture verification task. All data and analyses are available on the source </w:t>
      </w:r>
      <w:commentRangeStart w:id="121"/>
      <w:r>
        <w:t>files</w:t>
      </w:r>
      <w:commentRangeEnd w:id="121"/>
      <w:r w:rsidR="0084498E">
        <w:rPr>
          <w:rStyle w:val="CommentReference"/>
        </w:rPr>
        <w:commentReference w:id="121"/>
      </w:r>
      <w:r>
        <w:t xml:space="preserve"> (</w:t>
      </w:r>
      <w:hyperlink r:id="rId15">
        <w:r>
          <w:rPr>
            <w:rStyle w:val="Hyperlink"/>
          </w:rPr>
          <w:t>https://osf.io/p7avr/</w:t>
        </w:r>
      </w:hyperlink>
      <w:r>
        <w:t>).</w:t>
      </w:r>
    </w:p>
    <w:p w14:paraId="697806AF" w14:textId="77777777" w:rsidR="00BC0727" w:rsidRDefault="00B83CF5">
      <w:pPr>
        <w:pStyle w:val="Heading2"/>
      </w:pPr>
      <w:bookmarkStart w:id="122" w:name="X75729b218a529faf5c0889b3d68af292079269f"/>
      <w:r>
        <w:lastRenderedPageBreak/>
        <w:t>3.1</w:t>
      </w:r>
      <w:r>
        <w:tab/>
        <w:t>Confirmatory analysis: Intra-lab analysis during data collecti</w:t>
      </w:r>
      <w:r>
        <w:t>on</w:t>
      </w:r>
    </w:p>
    <w:p w14:paraId="697806B0" w14:textId="77777777" w:rsidR="00BC0727" w:rsidRDefault="00B83CF5">
      <w:pPr>
        <w:pStyle w:val="FirstParagraph"/>
      </w:pPr>
      <w:r>
        <w:t xml:space="preserve">Before data collection, each lab decided whether they wanted to apply a sequential analysis (Schönbrodt et al., 2017) </w:t>
      </w:r>
      <w:r>
        <w:t>or whether they wanted to settle for a fixed sample size. The preregistered protocol for labs applying sequential analysis established that they could stop data collection upon reaching the preregistered criterion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r>
          <m:rPr>
            <m:sty m:val="p"/>
          </m:rPr>
          <w:rPr>
            <w:rFonts w:ascii="Cambria Math" w:hAnsi="Cambria Math"/>
          </w:rPr>
          <m:t>=</m:t>
        </m:r>
        <m:r>
          <w:rPr>
            <w:rFonts w:ascii="Cambria Math" w:hAnsi="Cambria Math"/>
          </w:rPr>
          <m:t>10 </m:t>
        </m:r>
        <m:r>
          <w:rPr>
            <w:rFonts w:ascii="Cambria Math" w:hAnsi="Cambria Math"/>
          </w:rPr>
          <m:t>or</m:t>
        </m:r>
        <m:r>
          <w:rPr>
            <w:rFonts w:ascii="Cambria Math" w:hAnsi="Cambria Math"/>
          </w:rPr>
          <m:t> </m:t>
        </m:r>
        <m:r>
          <m:rPr>
            <m:sty m:val="p"/>
          </m:rPr>
          <w:rPr>
            <w:rFonts w:ascii="Cambria Math" w:hAnsi="Cambria Math"/>
          </w:rPr>
          <m:t>-</m:t>
        </m:r>
        <m:r>
          <w:rPr>
            <w:rFonts w:ascii="Cambria Math" w:hAnsi="Cambria Math"/>
          </w:rPr>
          <m:t>10</m:t>
        </m:r>
      </m:oMath>
      <w:r>
        <w:t xml:space="preserve">), or the maximal sample size. </w:t>
      </w:r>
      <w:commentRangeStart w:id="123"/>
      <w:r>
        <w:t>Most laboratories either chose a fixed sample size without applying sequential analysis, or applied sequential analysis and reached their maximal sample size.</w:t>
      </w:r>
      <w:commentRangeEnd w:id="123"/>
      <w:r w:rsidR="00F1502E">
        <w:rPr>
          <w:rStyle w:val="CommentReference"/>
        </w:rPr>
        <w:commentReference w:id="123"/>
      </w:r>
    </w:p>
    <w:p w14:paraId="697806B1" w14:textId="77777777" w:rsidR="00BC0727" w:rsidRDefault="00B83CF5">
      <w:pPr>
        <w:pStyle w:val="BodyText"/>
      </w:pPr>
      <w:r>
        <w:t>Two laboratories (HUN 001, TWN 001) stopped data collection at the</w:t>
      </w:r>
      <w:r>
        <w:t xml:space="preserve"> preregistered criterion. Some laboratories did not conduct the </w:t>
      </w:r>
      <w:commentRangeStart w:id="124"/>
      <w:r>
        <w:t>sequential</w:t>
      </w:r>
      <w:commentRangeEnd w:id="124"/>
      <w:r w:rsidR="00B940A0">
        <w:rPr>
          <w:rStyle w:val="CommentReference"/>
        </w:rPr>
        <w:commentReference w:id="124"/>
      </w:r>
      <w:r>
        <w:t xml:space="preserve"> analysis on all their data because of one of the following reasons: (1) their data collection was interrupted by the pandemic outbreak; (2) participants performed worse in the onlin</w:t>
      </w:r>
      <w:r>
        <w:t>e study; (3) too many of their participants were non-native speakers. Lab-specific results were reported on a public website as each laboratory completed data collection (details available in Appendix 2).</w:t>
      </w:r>
    </w:p>
    <w:p w14:paraId="697806B2" w14:textId="3061714E" w:rsidR="00BC0727" w:rsidRDefault="00B83CF5">
      <w:pPr>
        <w:pStyle w:val="Heading2"/>
      </w:pPr>
      <w:bookmarkStart w:id="125" w:name="X9a2d1bc69e7253453327a1203df451a31738d6e"/>
      <w:bookmarkEnd w:id="122"/>
      <w:r>
        <w:t>3.2</w:t>
      </w:r>
      <w:r>
        <w:tab/>
        <w:t>Confirmatory analysis: Inter-lab analysis of fi</w:t>
      </w:r>
      <w:r>
        <w:t xml:space="preserve">nal </w:t>
      </w:r>
      <w:commentRangeStart w:id="126"/>
      <w:r>
        <w:t>da</w:t>
      </w:r>
      <w:r>
        <w:t>ta</w:t>
      </w:r>
      <w:commentRangeEnd w:id="126"/>
      <w:r w:rsidR="00B940A0">
        <w:rPr>
          <w:rStyle w:val="CommentReference"/>
          <w:rFonts w:eastAsiaTheme="minorHAnsi" w:cstheme="minorBidi"/>
          <w:b w:val="0"/>
        </w:rPr>
        <w:commentReference w:id="126"/>
      </w:r>
    </w:p>
    <w:p w14:paraId="697806B3" w14:textId="4FD0B9DE" w:rsidR="00BC0727" w:rsidDel="00B940A0" w:rsidRDefault="00B83CF5">
      <w:pPr>
        <w:pStyle w:val="SourceCode"/>
        <w:rPr>
          <w:del w:id="127" w:author="Erin Buchanan" w:date="2022-02-28T20:39:00Z"/>
        </w:rPr>
      </w:pPr>
      <w:del w:id="128" w:author="Erin Buchanan" w:date="2022-02-28T20:39:00Z">
        <w:r w:rsidDel="00B940A0">
          <w:rPr>
            <w:rStyle w:val="VerbatimChar"/>
          </w:rPr>
          <w:delText>## [1] 82006</w:delText>
        </w:r>
      </w:del>
    </w:p>
    <w:p w14:paraId="697806B4" w14:textId="1F969F64" w:rsidR="00BC0727" w:rsidDel="00B940A0" w:rsidRDefault="00B83CF5">
      <w:pPr>
        <w:pStyle w:val="SourceCode"/>
        <w:rPr>
          <w:del w:id="129" w:author="Erin Buchanan" w:date="2022-02-28T20:39:00Z"/>
        </w:rPr>
      </w:pPr>
      <w:del w:id="130" w:author="Erin Buchanan" w:date="2022-02-28T20:39:00Z">
        <w:r w:rsidDel="00B940A0">
          <w:rPr>
            <w:rStyle w:val="VerbatimChar"/>
          </w:rPr>
          <w:delText>## [1] 76016</w:delText>
        </w:r>
      </w:del>
    </w:p>
    <w:p w14:paraId="697806B5" w14:textId="3674A57C" w:rsidR="00BC0727" w:rsidDel="00B940A0" w:rsidRDefault="00B83CF5">
      <w:pPr>
        <w:pStyle w:val="SourceCode"/>
        <w:rPr>
          <w:del w:id="131" w:author="Erin Buchanan" w:date="2022-02-28T20:39:00Z"/>
        </w:rPr>
      </w:pPr>
      <w:del w:id="132" w:author="Erin Buchanan" w:date="2022-02-28T20:39:00Z">
        <w:r w:rsidDel="00B940A0">
          <w:rPr>
            <w:rStyle w:val="VerbatimChar"/>
          </w:rPr>
          <w:delText>## [1] 83939</w:delText>
        </w:r>
      </w:del>
    </w:p>
    <w:p w14:paraId="697806B6" w14:textId="1A03DCC3" w:rsidR="00BC0727" w:rsidDel="00B940A0" w:rsidRDefault="00B83CF5">
      <w:pPr>
        <w:pStyle w:val="SourceCode"/>
        <w:rPr>
          <w:del w:id="133" w:author="Erin Buchanan" w:date="2022-02-28T20:39:00Z"/>
        </w:rPr>
      </w:pPr>
      <w:del w:id="134" w:author="Erin Buchanan" w:date="2022-02-28T20:39:00Z">
        <w:r w:rsidDel="00B940A0">
          <w:rPr>
            <w:rStyle w:val="VerbatimChar"/>
          </w:rPr>
          <w:delText>## [1] 78909</w:delText>
        </w:r>
      </w:del>
    </w:p>
    <w:p w14:paraId="697806B7" w14:textId="1CC9AD5C" w:rsidR="00BC0727" w:rsidDel="00B940A0" w:rsidRDefault="00B83CF5">
      <w:pPr>
        <w:pStyle w:val="SourceCode"/>
        <w:rPr>
          <w:del w:id="135" w:author="Erin Buchanan" w:date="2022-02-28T20:39:00Z"/>
        </w:rPr>
      </w:pPr>
      <w:del w:id="136" w:author="Erin Buchanan" w:date="2022-02-28T20:39:00Z">
        <w:r w:rsidDel="00B940A0">
          <w:rPr>
            <w:rStyle w:val="VerbatimChar"/>
          </w:rPr>
          <w:delText>## [1] 37586</w:delText>
        </w:r>
      </w:del>
    </w:p>
    <w:p w14:paraId="697806B8" w14:textId="75731CC6" w:rsidR="00BC0727" w:rsidDel="00B940A0" w:rsidRDefault="00B83CF5">
      <w:pPr>
        <w:pStyle w:val="SourceCode"/>
        <w:rPr>
          <w:del w:id="137" w:author="Erin Buchanan" w:date="2022-02-28T20:39:00Z"/>
        </w:rPr>
      </w:pPr>
      <w:del w:id="138" w:author="Erin Buchanan" w:date="2022-02-28T20:39:00Z">
        <w:r w:rsidDel="00B940A0">
          <w:rPr>
            <w:rStyle w:val="VerbatimChar"/>
          </w:rPr>
          <w:delText>## [1] 22743</w:delText>
        </w:r>
      </w:del>
    </w:p>
    <w:p w14:paraId="697806B9" w14:textId="5B88A34F" w:rsidR="00BC0727" w:rsidRDefault="00B83CF5" w:rsidP="00E43E10">
      <w:pPr>
        <w:pStyle w:val="FirstParagraph"/>
      </w:pPr>
      <w:r>
        <w:rPr>
          <w:b/>
          <w:bCs/>
        </w:rPr>
        <w:lastRenderedPageBreak/>
        <w:t>Identification of outliers.</w:t>
      </w:r>
      <w:r>
        <w:t xml:space="preserve"> </w:t>
      </w:r>
      <w:ins w:id="139" w:author="Erin Buchanan" w:date="2022-02-28T20:41:00Z">
        <w:r w:rsidR="00C73B2B">
          <w:t xml:space="preserve">Our </w:t>
        </w:r>
      </w:ins>
      <w:ins w:id="140" w:author="Erin Buchanan" w:date="2022-02-28T20:42:00Z">
        <w:r w:rsidR="00C73B2B">
          <w:t xml:space="preserve">preregistered plan </w:t>
        </w:r>
        <w:r w:rsidR="00DE1013">
          <w:t xml:space="preserve">included excluding outliers based on a linear mixed-model analysis for participants </w:t>
        </w:r>
      </w:ins>
      <w:ins w:id="141" w:author="Erin Buchanan" w:date="2022-02-28T20:43:00Z">
        <w:r w:rsidR="007F2FA7">
          <w:t>in the third quantile of the grand intercept</w:t>
        </w:r>
        <w:r w:rsidR="00954B7F">
          <w:t xml:space="preserve"> (i.e., participants with the longest average response times). </w:t>
        </w:r>
      </w:ins>
      <w:ins w:id="142" w:author="Erin Buchanan" w:date="2022-02-28T20:44:00Z">
        <w:r w:rsidR="00EE4D94">
          <w:t>After examining the data</w:t>
        </w:r>
        <w:r w:rsidR="00594705">
          <w:t xml:space="preserve"> from both online and in-person data collection, it became clear that both a minimum response latency and maximum res</w:t>
        </w:r>
      </w:ins>
      <w:ins w:id="143" w:author="Erin Buchanan" w:date="2022-02-28T20:45:00Z">
        <w:r w:rsidR="00594705">
          <w:t>ponse latency should be employ</w:t>
        </w:r>
        <w:r w:rsidR="00C060E6">
          <w:t>ed</w:t>
        </w:r>
      </w:ins>
      <w:ins w:id="144" w:author="Erin Buchanan" w:date="2022-02-28T20:47:00Z">
        <w:r w:rsidR="00D62DFD">
          <w:t>, as improbable times existed at both</w:t>
        </w:r>
      </w:ins>
      <w:ins w:id="145" w:author="Erin Buchanan" w:date="2022-02-28T20:48:00Z">
        <w:r w:rsidR="00356B4B">
          <w:t xml:space="preserve"> ends of the distribution</w:t>
        </w:r>
      </w:ins>
      <w:ins w:id="146" w:author="Erin Buchanan" w:date="2022-02-28T20:45:00Z">
        <w:r w:rsidR="00C060E6">
          <w:t>.</w:t>
        </w:r>
      </w:ins>
      <w:ins w:id="147" w:author="Erin Buchanan" w:date="2022-02-28T20:48:00Z">
        <w:r w:rsidR="00356B4B">
          <w:t xml:space="preserve"> Therefore, we used a criterion of 160 </w:t>
        </w:r>
        <w:proofErr w:type="spellStart"/>
        <w:r w:rsidR="00356B4B">
          <w:t>ms</w:t>
        </w:r>
        <w:proofErr w:type="spellEnd"/>
        <w:r w:rsidR="00356B4B">
          <w:t xml:space="preserve"> as the </w:t>
        </w:r>
        <w:r w:rsidR="00F612C8">
          <w:t>minimum response latency (CITE Hyman-Hicks)</w:t>
        </w:r>
      </w:ins>
      <w:ins w:id="148" w:author="Erin Buchanan" w:date="2022-02-28T20:50:00Z">
        <w:r w:rsidR="00F8495B">
          <w:t xml:space="preserve">. The maximum response latency was calculated as </w:t>
        </w:r>
        <w:r w:rsidR="003C7FE0">
          <w:t xml:space="preserve">two times the mean absolute deviation plus the median calculated separately for each </w:t>
        </w:r>
      </w:ins>
      <w:ins w:id="149" w:author="Erin Buchanan" w:date="2022-02-28T20:51:00Z">
        <w:r w:rsidR="003C7FE0">
          <w:t xml:space="preserve">participant. </w:t>
        </w:r>
        <w:r w:rsidR="00B94E8F">
          <w:t>Individual participants were removed if they</w:t>
        </w:r>
      </w:ins>
      <w:ins w:id="150" w:author="Erin Buchanan" w:date="2022-02-28T20:52:00Z">
        <w:r w:rsidR="00915D90">
          <w:t xml:space="preserve"> did not reach our accuracy criterion, and individual data points were excluded if they did not </w:t>
        </w:r>
        <w:r w:rsidR="00E43E10">
          <w:t xml:space="preserve">fall within the acceptable response time range. </w:t>
        </w:r>
      </w:ins>
      <w:del w:id="151" w:author="Erin Buchanan" w:date="2022-02-28T20:41:00Z">
        <w:r w:rsidDel="004C449F">
          <w:delText>For each laboratory, outliers were identified by the third quantile of the grand intercept in the simplest mixed-effects model. This mixed-ef</w:delText>
        </w:r>
        <w:r w:rsidDel="004C449F">
          <w:delText>fects model contained the response times as the dependent measure, matching condition as the only fixed effect, and the participant as the only random intercept. Among the data sets showing outliers, the averaged proportion of outliers was 0.25. Table S4 i</w:delText>
        </w:r>
        <w:r w:rsidDel="004C449F">
          <w:delText xml:space="preserve">n Appendix 1 illustrates the distribution of outliers by laboratory. Table ?? and Table ?? respectively summarise the match advantages by language. </w:delText>
        </w:r>
      </w:del>
      <w:r>
        <w:t>All the below data analysis depended on the datasets excluding the outliers.</w:t>
      </w:r>
    </w:p>
    <w:p w14:paraId="697806BA" w14:textId="77777777" w:rsidR="00BC0727" w:rsidRDefault="00B83CF5">
      <w:pPr>
        <w:pStyle w:val="BodyText"/>
      </w:pPr>
      <w:r>
        <w:t>(Insert Table ?? about here )</w:t>
      </w:r>
    </w:p>
    <w:p w14:paraId="697806BB" w14:textId="77777777" w:rsidR="00BC0727" w:rsidRDefault="00B83CF5">
      <w:pPr>
        <w:pStyle w:val="BodyText"/>
      </w:pPr>
      <w:r>
        <w:t>(</w:t>
      </w:r>
      <w:r>
        <w:t>Insert Table ?? about here )</w:t>
      </w:r>
    </w:p>
    <w:p w14:paraId="697806BC" w14:textId="25DDF670" w:rsidR="00BC0727" w:rsidRDefault="00B83CF5">
      <w:pPr>
        <w:pStyle w:val="BodyText"/>
      </w:pPr>
      <w:r>
        <w:rPr>
          <w:b/>
          <w:bCs/>
        </w:rPr>
        <w:t>Meta-analysis of match advantages across laboratories.</w:t>
      </w:r>
      <w:r>
        <w:t xml:space="preserve"> Because the preregistered analysis plan did not consider the data collected online, we conducted the overall meta-analyses for </w:t>
      </w:r>
      <w:ins w:id="152" w:author="Erin Buchanan" w:date="2022-02-28T20:53:00Z">
        <w:r w:rsidR="00F46952">
          <w:t>the complete dataset</w:t>
        </w:r>
        <w:r w:rsidR="005462BF">
          <w:t xml:space="preserve"> and separately by data collection source</w:t>
        </w:r>
      </w:ins>
      <w:del w:id="153" w:author="Erin Buchanan" w:date="2022-02-28T20:53:00Z">
        <w:r w:rsidDel="00F46952">
          <w:delText>all</w:delText>
        </w:r>
        <w:r w:rsidDel="00F46952">
          <w:delText xml:space="preserve"> the datasets combined data sources</w:delText>
        </w:r>
      </w:del>
      <w:r>
        <w:t xml:space="preserve">. </w:t>
      </w:r>
      <w:del w:id="154" w:author="Erin Buchanan" w:date="2022-02-28T20:54:00Z">
        <w:r w:rsidDel="005462BF">
          <w:delText>In th</w:delText>
        </w:r>
        <w:r w:rsidDel="005462BF">
          <w:delText xml:space="preserve">is analysis, we computed the effect size by data set and estimated the global effect size. </w:delText>
        </w:r>
      </w:del>
      <w:r>
        <w:t>Since data from small samples may contribute to a biased estimate, nine datasets with sample sizes smaller than 25 were excluded from the analyses. The overall meta-</w:t>
      </w:r>
      <w:r>
        <w:t>analysis found no match advantage (Figure 1).</w:t>
      </w:r>
      <w:ins w:id="155" w:author="Erin Buchanan" w:date="2022-02-28T20:54:00Z">
        <w:r w:rsidR="005462BF">
          <w:t xml:space="preserve"> </w:t>
        </w:r>
      </w:ins>
      <w:r>
        <w:t>Among the languages that had at least two datasets, we conducted the meta-analysis for English, German, Norway, Traditional Chinese, Slovak, and Turkey. Only Traditional Chinese showed a significant meta-analyti</w:t>
      </w:r>
      <w:r>
        <w:t>c effect across laboratories</w:t>
      </w:r>
      <w:ins w:id="156" w:author="Erin Buchanan" w:date="2022-02-28T20:54:00Z">
        <w:r w:rsidR="00475CBE">
          <w:t xml:space="preserve"> </w:t>
        </w:r>
      </w:ins>
      <w:r>
        <w:t>(see Figure 2). Results of the other languages are available in Appendix 3.</w:t>
      </w:r>
    </w:p>
    <w:p w14:paraId="697806BD" w14:textId="77777777" w:rsidR="00BC0727" w:rsidRDefault="00B83CF5">
      <w:pPr>
        <w:pStyle w:val="CaptionedFigure"/>
      </w:pPr>
      <w:r>
        <w:rPr>
          <w:noProof/>
        </w:rPr>
        <w:lastRenderedPageBreak/>
        <w:drawing>
          <wp:inline distT="0" distB="0" distL="0" distR="0" wp14:anchorId="6978071B" wp14:editId="6978071C">
            <wp:extent cx="4587290" cy="3669832"/>
            <wp:effectExtent l="0" t="0" r="0" b="0"/>
            <wp:docPr id="1" name="Picture" descr="Figure 1.   Meta-analysis on match advantage of object orienation for all datasets"/>
            <wp:cNvGraphicFramePr/>
            <a:graphic xmlns:a="http://schemas.openxmlformats.org/drawingml/2006/main">
              <a:graphicData uri="http://schemas.openxmlformats.org/drawingml/2006/picture">
                <pic:pic xmlns:pic="http://schemas.openxmlformats.org/drawingml/2006/picture">
                  <pic:nvPicPr>
                    <pic:cNvPr id="0" name="Picture" descr="Stage2_Report_files/figure-docx/meta-all-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14:paraId="697806BE" w14:textId="77777777" w:rsidR="00BC0727" w:rsidRDefault="00B83CF5">
      <w:pPr>
        <w:pStyle w:val="ImageCaption"/>
      </w:pPr>
      <w:r>
        <w:rPr>
          <w:i/>
          <w:iCs/>
        </w:rPr>
        <w:t>Figure</w:t>
      </w:r>
      <w:r>
        <w:t xml:space="preserve"> </w:t>
      </w:r>
      <w:r>
        <w:rPr>
          <w:i/>
          <w:iCs/>
        </w:rPr>
        <w:t xml:space="preserve">1.  </w:t>
      </w:r>
      <w:r>
        <w:t xml:space="preserve"> Meta-analysis on match advantage of object orienation for all datasets</w:t>
      </w:r>
    </w:p>
    <w:p w14:paraId="697806BF" w14:textId="77777777" w:rsidR="00BC0727" w:rsidRDefault="00B83CF5">
      <w:pPr>
        <w:pStyle w:val="BodyText"/>
      </w:pPr>
      <w:r>
        <w:t>(Insert Figure 1 about here)</w:t>
      </w:r>
    </w:p>
    <w:p w14:paraId="697806C0" w14:textId="77777777" w:rsidR="00BC0727" w:rsidRDefault="00B83CF5">
      <w:pPr>
        <w:pStyle w:val="CaptionedFigure"/>
      </w:pPr>
      <w:r>
        <w:rPr>
          <w:noProof/>
        </w:rPr>
        <w:lastRenderedPageBreak/>
        <w:drawing>
          <wp:inline distT="0" distB="0" distL="0" distR="0" wp14:anchorId="6978071D" wp14:editId="6978071E">
            <wp:extent cx="4587290" cy="3669832"/>
            <wp:effectExtent l="0" t="0" r="0" b="0"/>
            <wp:docPr id="2" name="Picture" descr="Figure 2.   Meta-analysis on match advantage of object orienation for Traditional Chinese datasets."/>
            <wp:cNvGraphicFramePr/>
            <a:graphic xmlns:a="http://schemas.openxmlformats.org/drawingml/2006/main">
              <a:graphicData uri="http://schemas.openxmlformats.org/drawingml/2006/picture">
                <pic:pic xmlns:pic="http://schemas.openxmlformats.org/drawingml/2006/picture">
                  <pic:nvPicPr>
                    <pic:cNvPr id="0" name="Picture" descr="Stage2_Report_files/figure-docx/meta-tc-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14:paraId="697806C1" w14:textId="77777777" w:rsidR="00BC0727" w:rsidRDefault="00B83CF5">
      <w:pPr>
        <w:pStyle w:val="ImageCaption"/>
      </w:pPr>
      <w:r>
        <w:rPr>
          <w:i/>
          <w:iCs/>
        </w:rPr>
        <w:t>Figure</w:t>
      </w:r>
      <w:r>
        <w:t xml:space="preserve"> </w:t>
      </w:r>
      <w:r>
        <w:rPr>
          <w:i/>
          <w:iCs/>
        </w:rPr>
        <w:t xml:space="preserve">2.  </w:t>
      </w:r>
      <w:r>
        <w:t xml:space="preserve"> Meta-analysis on match a</w:t>
      </w:r>
      <w:r>
        <w:t xml:space="preserve">dvantage of object </w:t>
      </w:r>
      <w:commentRangeStart w:id="157"/>
      <w:proofErr w:type="spellStart"/>
      <w:r>
        <w:t>orienation</w:t>
      </w:r>
      <w:commentRangeEnd w:id="157"/>
      <w:proofErr w:type="spellEnd"/>
      <w:r w:rsidR="00784CD3">
        <w:rPr>
          <w:rStyle w:val="CommentReference"/>
        </w:rPr>
        <w:commentReference w:id="157"/>
      </w:r>
      <w:r>
        <w:t xml:space="preserve"> for Traditional Chinese datasets.</w:t>
      </w:r>
    </w:p>
    <w:p w14:paraId="697806C2" w14:textId="77777777" w:rsidR="00BC0727" w:rsidRDefault="00B83CF5">
      <w:pPr>
        <w:pStyle w:val="BodyText"/>
      </w:pPr>
      <w:r>
        <w:t>(Insert Figure 2 about here)</w:t>
      </w:r>
    </w:p>
    <w:p w14:paraId="697806C3" w14:textId="1F72246B" w:rsidR="00BC0727" w:rsidRDefault="00B83CF5">
      <w:pPr>
        <w:pStyle w:val="BodyText"/>
      </w:pPr>
      <w:r>
        <w:rPr>
          <w:b/>
          <w:bCs/>
        </w:rPr>
        <w:t>Evaluating match advantage</w:t>
      </w:r>
      <w:ins w:id="158" w:author="Erin Buchanan" w:date="2022-02-28T20:55:00Z">
        <w:r w:rsidR="00784CD3">
          <w:rPr>
            <w:b/>
            <w:bCs/>
          </w:rPr>
          <w:t xml:space="preserve"> </w:t>
        </w:r>
      </w:ins>
      <w:del w:id="159" w:author="Erin Buchanan" w:date="2022-02-28T20:55:00Z">
        <w:r w:rsidDel="00784CD3">
          <w:rPr>
            <w:b/>
            <w:bCs/>
          </w:rPr>
          <w:delText xml:space="preserve">s </w:delText>
        </w:r>
      </w:del>
      <w:r>
        <w:rPr>
          <w:b/>
          <w:bCs/>
        </w:rPr>
        <w:t>using linear mixed-effects models.</w:t>
      </w:r>
      <w:r>
        <w:t xml:space="preserve"> </w:t>
      </w:r>
      <w:del w:id="160" w:author="Erin Buchanan" w:date="2022-02-28T20:55:00Z">
        <w:r w:rsidDel="00784CD3">
          <w:delText>Considering the bias of small sample size, w</w:delText>
        </w:r>
      </w:del>
      <w:ins w:id="161" w:author="Erin Buchanan" w:date="2022-02-28T20:55:00Z">
        <w:r w:rsidR="00784CD3">
          <w:t>W</w:t>
        </w:r>
      </w:ins>
      <w:r>
        <w:t xml:space="preserve">e excluded </w:t>
      </w:r>
      <w:ins w:id="162" w:author="Erin Buchanan" w:date="2022-02-28T20:55:00Z">
        <w:r w:rsidR="00DB601B">
          <w:t xml:space="preserve">data from </w:t>
        </w:r>
      </w:ins>
      <w:del w:id="163" w:author="Erin Buchanan" w:date="2022-02-28T20:55:00Z">
        <w:r w:rsidDel="00DB601B">
          <w:delText xml:space="preserve">the </w:delText>
        </w:r>
      </w:del>
      <w:r>
        <w:t xml:space="preserve">languages with </w:t>
      </w:r>
      <w:del w:id="164" w:author="Erin Buchanan" w:date="2022-02-28T20:55:00Z">
        <w:r w:rsidDel="00DB601B">
          <w:delText xml:space="preserve">below </w:delText>
        </w:r>
      </w:del>
      <w:ins w:id="165" w:author="Erin Buchanan" w:date="2022-02-28T20:55:00Z">
        <w:r w:rsidR="00DB601B">
          <w:t>less than</w:t>
        </w:r>
        <w:r w:rsidR="00DB601B">
          <w:t xml:space="preserve"> </w:t>
        </w:r>
      </w:ins>
      <w:r>
        <w:t>25 participants in e</w:t>
      </w:r>
      <w:r>
        <w:t>ach data source</w:t>
      </w:r>
      <w:ins w:id="166" w:author="Erin Buchanan" w:date="2022-02-28T20:55:00Z">
        <w:r w:rsidR="00DB601B">
          <w:t xml:space="preserve"> (Portuguese</w:t>
        </w:r>
      </w:ins>
      <w:ins w:id="167" w:author="Erin Buchanan" w:date="2022-02-28T20:56:00Z">
        <w:r w:rsidR="00DB601B">
          <w:t xml:space="preserve"> – on-site; Norwegian – web-based)</w:t>
        </w:r>
      </w:ins>
      <w:del w:id="168" w:author="Erin Buchanan" w:date="2022-02-28T20:55:00Z">
        <w:r w:rsidDel="00DB601B">
          <w:delText xml:space="preserve"> before conducting the mixed-effects models</w:delText>
        </w:r>
      </w:del>
      <w:r>
        <w:t xml:space="preserve">. </w:t>
      </w:r>
      <w:del w:id="169" w:author="Erin Buchanan" w:date="2022-02-28T20:56:00Z">
        <w:r w:rsidDel="00DB601B">
          <w:delText xml:space="preserve">Thus we excluded Portuguese in the on-site data and Norwegian in the web-based data. </w:delText>
        </w:r>
      </w:del>
      <w:r>
        <w:t xml:space="preserve">Because the sources of data collection </w:t>
      </w:r>
      <w:del w:id="170" w:author="Erin Buchanan" w:date="2022-02-28T20:56:00Z">
        <w:r w:rsidDel="00522D81">
          <w:delText>included the labs and the web</w:delText>
        </w:r>
      </w:del>
      <w:ins w:id="171" w:author="Erin Buchanan" w:date="2022-02-28T20:56:00Z">
        <w:r w:rsidR="00522D81">
          <w:t>were varied</w:t>
        </w:r>
      </w:ins>
      <w:r>
        <w:t xml:space="preserve">, we </w:t>
      </w:r>
      <w:del w:id="172" w:author="Erin Buchanan" w:date="2022-02-28T20:56:00Z">
        <w:r w:rsidDel="00522D81">
          <w:delText>had to evaluate</w:delText>
        </w:r>
      </w:del>
      <w:ins w:id="173" w:author="Erin Buchanan" w:date="2022-02-28T20:57:00Z">
        <w:r w:rsidR="00522D81">
          <w:t>evaluated</w:t>
        </w:r>
      </w:ins>
      <w:r>
        <w:t xml:space="preserve"> whether one mixed-effe</w:t>
      </w:r>
      <w:r>
        <w:t xml:space="preserve">cts model sufficiently </w:t>
      </w:r>
      <w:del w:id="174" w:author="Erin Buchanan" w:date="2022-02-28T20:57:00Z">
        <w:r w:rsidDel="00522D81">
          <w:delText xml:space="preserve">fitted </w:delText>
        </w:r>
      </w:del>
      <w:ins w:id="175" w:author="Erin Buchanan" w:date="2022-02-28T20:57:00Z">
        <w:r w:rsidR="00522D81">
          <w:t>fit</w:t>
        </w:r>
        <w:r w:rsidR="00522D81">
          <w:t xml:space="preserve"> </w:t>
        </w:r>
      </w:ins>
      <w:r>
        <w:t xml:space="preserve">all the data. </w:t>
      </w:r>
      <w:del w:id="176" w:author="Erin Buchanan" w:date="2022-02-28T20:57:00Z">
        <w:r w:rsidDel="00522D81">
          <w:delText xml:space="preserve">Otherwise, separate models would be needed for each data set. </w:delText>
        </w:r>
      </w:del>
      <w:r>
        <w:t xml:space="preserve">This analysis showed a significant difference between data sources: </w:t>
      </w:r>
      <w:r>
        <w:rPr>
          <w:i/>
          <w:iCs/>
        </w:rPr>
        <w:t>b</w:t>
      </w:r>
      <w:r>
        <w:t xml:space="preserve"> = -9.724, </w:t>
      </w:r>
      <w:r>
        <w:rPr>
          <w:i/>
          <w:iCs/>
        </w:rPr>
        <w:t>SE</w:t>
      </w:r>
      <w:r>
        <w:t xml:space="preserve"> = 21.468, </w:t>
      </w:r>
      <w:r w:rsidRPr="00522D81">
        <w:rPr>
          <w:i/>
          <w:iCs/>
          <w:rPrChange w:id="177" w:author="Erin Buchanan" w:date="2022-02-28T20:57:00Z">
            <w:rPr/>
          </w:rPrChange>
        </w:rPr>
        <w:t>t</w:t>
      </w:r>
      <w:r>
        <w:t>(</w:t>
      </w:r>
      <w:del w:id="178" w:author="Erin Buchanan" w:date="2022-02-28T20:57:00Z">
        <w:r w:rsidDel="00522D81">
          <w:delText xml:space="preserve"> </w:delText>
        </w:r>
      </w:del>
      <w:r>
        <w:t>6.996</w:t>
      </w:r>
      <w:del w:id="179" w:author="Erin Buchanan" w:date="2022-02-28T20:57:00Z">
        <w:r w:rsidDel="00522D81">
          <w:delText xml:space="preserve"> </w:delText>
        </w:r>
      </w:del>
      <w:r>
        <w:t xml:space="preserve">) = -0.453, </w:t>
      </w:r>
      <w:r>
        <w:rPr>
          <w:i/>
          <w:iCs/>
        </w:rPr>
        <w:t>p</w:t>
      </w:r>
      <w:r>
        <w:t xml:space="preserve"> &lt; .</w:t>
      </w:r>
      <w:commentRangeStart w:id="180"/>
      <w:r>
        <w:t>001</w:t>
      </w:r>
      <w:commentRangeEnd w:id="180"/>
      <w:r w:rsidR="006B74B8">
        <w:rPr>
          <w:rStyle w:val="CommentReference"/>
        </w:rPr>
        <w:commentReference w:id="180"/>
      </w:r>
      <w:r>
        <w:t xml:space="preserve">. Thus, the on-site and the </w:t>
      </w:r>
      <w:r>
        <w:t xml:space="preserve">web-based data </w:t>
      </w:r>
      <w:del w:id="181" w:author="Erin Buchanan" w:date="2022-02-28T20:57:00Z">
        <w:r w:rsidDel="00522D81">
          <w:delText>had to be</w:delText>
        </w:r>
      </w:del>
      <w:ins w:id="182" w:author="Erin Buchanan" w:date="2022-02-28T20:57:00Z">
        <w:r w:rsidR="00522D81">
          <w:t>were</w:t>
        </w:r>
      </w:ins>
      <w:r>
        <w:t xml:space="preserve"> analyzed separately.</w:t>
      </w:r>
    </w:p>
    <w:p w14:paraId="697806C4" w14:textId="77777777" w:rsidR="00BC0727" w:rsidRDefault="00B83CF5">
      <w:pPr>
        <w:pStyle w:val="BodyText"/>
      </w:pPr>
      <w:r>
        <w:lastRenderedPageBreak/>
        <w:t>The final models examined the interaction between language and match advantage in each data source, as reported below. All other models are reported in Appendix 4. It must be acknowledged that the languages wit</w:t>
      </w:r>
      <w:r>
        <w:t xml:space="preserve">h larger sample sizes (see Tables ?? and ??) have more reliable results. Furthermore, most of the languages were underpowered, being far from </w:t>
      </w:r>
      <w:commentRangeStart w:id="183"/>
      <w:r>
        <w:t xml:space="preserve">the 1,200 </w:t>
      </w:r>
      <w:commentRangeEnd w:id="183"/>
      <w:r w:rsidR="004961D0">
        <w:rPr>
          <w:rStyle w:val="CommentReference"/>
        </w:rPr>
        <w:commentReference w:id="183"/>
      </w:r>
      <w:r>
        <w:t>participants suggested by an a priori power analysis.</w:t>
      </w:r>
    </w:p>
    <w:p w14:paraId="697806C5" w14:textId="77777777" w:rsidR="00BC0727" w:rsidRDefault="00B83CF5">
      <w:pPr>
        <w:pStyle w:val="BodyText"/>
      </w:pPr>
      <w:r>
        <w:t>In each data source, we compared the fit of the mo</w:t>
      </w:r>
      <w:r>
        <w:t xml:space="preserve">dels with and without the random slope of matching condition. Both indicated that the models without the random slope had the best fit. The model from the on-site data revealed no significant effect of match advantage: </w:t>
      </w:r>
      <w:r>
        <w:rPr>
          <w:i/>
          <w:iCs/>
        </w:rPr>
        <w:t>b</w:t>
      </w:r>
      <w:r>
        <w:t xml:space="preserve"> = 2.898, </w:t>
      </w:r>
      <w:r>
        <w:rPr>
          <w:i/>
          <w:iCs/>
        </w:rPr>
        <w:t>SE</w:t>
      </w:r>
      <w:r>
        <w:t xml:space="preserve"> = 2.659, </w:t>
      </w:r>
      <w:r w:rsidRPr="004961D0">
        <w:rPr>
          <w:i/>
          <w:iCs/>
          <w:rPrChange w:id="184" w:author="Erin Buchanan" w:date="2022-02-28T20:59:00Z">
            <w:rPr/>
          </w:rPrChange>
        </w:rPr>
        <w:t>t</w:t>
      </w:r>
      <w:r>
        <w:t>(</w:t>
      </w:r>
      <w:del w:id="185" w:author="Erin Buchanan" w:date="2022-02-28T20:59:00Z">
        <w:r w:rsidDel="004961D0">
          <w:delText xml:space="preserve"> </w:delText>
        </w:r>
      </w:del>
      <w:r>
        <w:t>38311.12</w:t>
      </w:r>
      <w:del w:id="186" w:author="Erin Buchanan" w:date="2022-02-28T20:59:00Z">
        <w:r w:rsidDel="004961D0">
          <w:delText xml:space="preserve"> </w:delText>
        </w:r>
      </w:del>
      <w:r>
        <w:t xml:space="preserve">) </w:t>
      </w:r>
      <w:r>
        <w:t xml:space="preserve">= 1.09, </w:t>
      </w:r>
      <w:r>
        <w:rPr>
          <w:i/>
          <w:iCs/>
        </w:rPr>
        <w:t>p</w:t>
      </w:r>
      <w:r>
        <w:t xml:space="preserve"> = </w:t>
      </w:r>
      <w:del w:id="187" w:author="Erin Buchanan" w:date="2022-02-28T20:59:00Z">
        <w:r w:rsidDel="004961D0">
          <w:delText>0</w:delText>
        </w:r>
      </w:del>
      <w:r>
        <w:t xml:space="preserve">.276. The model from the web-based data also failed to reveal a significant effect: </w:t>
      </w:r>
      <w:r>
        <w:rPr>
          <w:i/>
          <w:iCs/>
        </w:rPr>
        <w:t>b</w:t>
      </w:r>
      <w:r>
        <w:t xml:space="preserve"> = -5.06, </w:t>
      </w:r>
      <w:r>
        <w:rPr>
          <w:i/>
          <w:iCs/>
        </w:rPr>
        <w:t>SE</w:t>
      </w:r>
      <w:r>
        <w:t xml:space="preserve"> = 12.673, t( 20798.168 ) = -0.399, </w:t>
      </w:r>
      <w:r>
        <w:rPr>
          <w:i/>
          <w:iCs/>
        </w:rPr>
        <w:t>p</w:t>
      </w:r>
      <w:r>
        <w:t xml:space="preserve"> = </w:t>
      </w:r>
      <w:del w:id="188" w:author="Erin Buchanan" w:date="2022-02-28T21:00:00Z">
        <w:r w:rsidDel="00D02B52">
          <w:delText>0</w:delText>
        </w:r>
      </w:del>
      <w:r>
        <w:t>.</w:t>
      </w:r>
      <w:commentRangeStart w:id="189"/>
      <w:r>
        <w:t>69</w:t>
      </w:r>
      <w:commentRangeEnd w:id="189"/>
      <w:r w:rsidR="00D02B52">
        <w:rPr>
          <w:rStyle w:val="CommentReference"/>
        </w:rPr>
        <w:commentReference w:id="189"/>
      </w:r>
      <w:r>
        <w:t>. The latter model had a negative coefficient, unlike the on-site data. Although neither effect was si</w:t>
      </w:r>
      <w:r>
        <w:t>gnificant, the difference in direction resounds with the match advantages and disadvantages found in experiments using the property of color (cf. Connell, 2007; Zwaan &amp; Pecher, 2012).</w:t>
      </w:r>
    </w:p>
    <w:p w14:paraId="697806C6" w14:textId="09CC11B9" w:rsidR="00BC0727" w:rsidRDefault="00B83CF5">
      <w:pPr>
        <w:pStyle w:val="CaptionedFigure"/>
      </w:pPr>
      <w:commentRangeStart w:id="190"/>
      <w:r>
        <w:rPr>
          <w:noProof/>
        </w:rPr>
        <w:lastRenderedPageBreak/>
        <w:drawing>
          <wp:inline distT="0" distB="0" distL="0" distR="0" wp14:anchorId="6978071F" wp14:editId="69780720">
            <wp:extent cx="4587290" cy="3669832"/>
            <wp:effectExtent l="0" t="0" r="0" b="0"/>
            <wp:docPr id="3" name="Picture" descr="Figure 3.   Response times and standard error in the sentence-picture verification task by match condition in each language (on-site data only)."/>
            <wp:cNvGraphicFramePr/>
            <a:graphic xmlns:a="http://schemas.openxmlformats.org/drawingml/2006/main">
              <a:graphicData uri="http://schemas.openxmlformats.org/drawingml/2006/picture">
                <pic:pic xmlns:pic="http://schemas.openxmlformats.org/drawingml/2006/picture">
                  <pic:nvPicPr>
                    <pic:cNvPr id="0" name="Picture" descr="Stage2_Report_files/figure-docx/plot-SP-site-lme-1.png"/>
                    <pic:cNvPicPr>
                      <a:picLocks noChangeAspect="1" noChangeArrowheads="1"/>
                    </pic:cNvPicPr>
                  </pic:nvPicPr>
                  <pic:blipFill>
                    <a:blip r:embed="rId18"/>
                    <a:stretch>
                      <a:fillRect/>
                    </a:stretch>
                  </pic:blipFill>
                  <pic:spPr bwMode="auto">
                    <a:xfrm>
                      <a:off x="0" y="0"/>
                      <a:ext cx="4587290" cy="3669832"/>
                    </a:xfrm>
                    <a:prstGeom prst="rect">
                      <a:avLst/>
                    </a:prstGeom>
                    <a:noFill/>
                    <a:ln w="9525">
                      <a:noFill/>
                      <a:headEnd/>
                      <a:tailEnd/>
                    </a:ln>
                  </pic:spPr>
                </pic:pic>
              </a:graphicData>
            </a:graphic>
          </wp:inline>
        </w:drawing>
      </w:r>
      <w:commentRangeEnd w:id="190"/>
      <w:r w:rsidR="00456204">
        <w:rPr>
          <w:rStyle w:val="CommentReference"/>
        </w:rPr>
        <w:commentReference w:id="190"/>
      </w:r>
      <w:ins w:id="191" w:author="Erin Buchanan" w:date="2022-02-28T21:00:00Z">
        <w:r w:rsidR="00456204">
          <w:t>s</w:t>
        </w:r>
      </w:ins>
    </w:p>
    <w:p w14:paraId="697806C7" w14:textId="77777777" w:rsidR="00BC0727" w:rsidRDefault="00B83CF5">
      <w:pPr>
        <w:pStyle w:val="ImageCaption"/>
      </w:pPr>
      <w:r>
        <w:rPr>
          <w:i/>
          <w:iCs/>
        </w:rPr>
        <w:t>Figure</w:t>
      </w:r>
      <w:r>
        <w:t xml:space="preserve"> </w:t>
      </w:r>
      <w:r>
        <w:rPr>
          <w:i/>
          <w:iCs/>
        </w:rPr>
        <w:t xml:space="preserve">3.  </w:t>
      </w:r>
      <w:r>
        <w:t xml:space="preserve"> Response times and standard error in the sentence-picture </w:t>
      </w:r>
      <w:r>
        <w:t>verification task by match condition in each language (on-site data only).</w:t>
      </w:r>
    </w:p>
    <w:p w14:paraId="697806C8" w14:textId="77777777" w:rsidR="00BC0727" w:rsidRDefault="00B83CF5">
      <w:pPr>
        <w:pStyle w:val="CaptionedFigure"/>
      </w:pPr>
      <w:r>
        <w:rPr>
          <w:noProof/>
        </w:rPr>
        <w:lastRenderedPageBreak/>
        <w:drawing>
          <wp:inline distT="0" distB="0" distL="0" distR="0" wp14:anchorId="69780721" wp14:editId="69780722">
            <wp:extent cx="4587290" cy="3669832"/>
            <wp:effectExtent l="0" t="0" r="0" b="0"/>
            <wp:docPr id="4" name="Picture" descr="Figure 4.   Response times and standard error in the sentence-picture verification task by match condition in each language (web-based data only)."/>
            <wp:cNvGraphicFramePr/>
            <a:graphic xmlns:a="http://schemas.openxmlformats.org/drawingml/2006/main">
              <a:graphicData uri="http://schemas.openxmlformats.org/drawingml/2006/picture">
                <pic:pic xmlns:pic="http://schemas.openxmlformats.org/drawingml/2006/picture">
                  <pic:nvPicPr>
                    <pic:cNvPr id="0" name="Picture" descr="Stage2_Report_files/figure-docx/plot-SP-osweb-lme-1.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14:paraId="697806C9" w14:textId="77777777" w:rsidR="00BC0727" w:rsidRDefault="00B83CF5">
      <w:pPr>
        <w:pStyle w:val="ImageCaption"/>
      </w:pPr>
      <w:r>
        <w:rPr>
          <w:i/>
          <w:iCs/>
        </w:rPr>
        <w:t>Figure</w:t>
      </w:r>
      <w:r>
        <w:t xml:space="preserve"> </w:t>
      </w:r>
      <w:r>
        <w:rPr>
          <w:i/>
          <w:iCs/>
        </w:rPr>
        <w:t xml:space="preserve">4.  </w:t>
      </w:r>
      <w:r>
        <w:t xml:space="preserve"> Response times and standard error in the sentence-picture verification task by match condition in each language (web-based data only).</w:t>
      </w:r>
    </w:p>
    <w:p w14:paraId="697806CA" w14:textId="77777777" w:rsidR="00BC0727" w:rsidRDefault="00B83CF5">
      <w:pPr>
        <w:pStyle w:val="BodyText"/>
      </w:pPr>
      <w:r>
        <w:t>Figure 3 illustrates the respons</w:t>
      </w:r>
      <w:r>
        <w:t>e times from the on-site data. Eight languages presented significant intercepts (see “Models including languages” section in Appendix 4).</w:t>
      </w:r>
    </w:p>
    <w:p w14:paraId="697806CB" w14:textId="77777777" w:rsidR="00BC0727" w:rsidRDefault="00B83CF5">
      <w:pPr>
        <w:pStyle w:val="BodyText"/>
      </w:pPr>
      <w:r>
        <w:t>(Insert Figure 3 about here)</w:t>
      </w:r>
    </w:p>
    <w:p w14:paraId="697806CC" w14:textId="77777777" w:rsidR="00BC0727" w:rsidRDefault="00B83CF5">
      <w:pPr>
        <w:pStyle w:val="BodyText"/>
      </w:pPr>
      <w:r>
        <w:t xml:space="preserve">Figure 4 </w:t>
      </w:r>
      <w:r>
        <w:t>illustrates the response times in the web-based data. One languages presented significant effects (see “Models included languages” section in Appendix 4).</w:t>
      </w:r>
    </w:p>
    <w:p w14:paraId="697806CD" w14:textId="77777777" w:rsidR="00BC0727" w:rsidRDefault="00B83CF5">
      <w:pPr>
        <w:pStyle w:val="BodyText"/>
      </w:pPr>
      <w:r>
        <w:t>(Insert Figure 4 about here)</w:t>
      </w:r>
    </w:p>
    <w:p w14:paraId="697806CE" w14:textId="77777777" w:rsidR="00BC0727" w:rsidRDefault="00B83CF5">
      <w:pPr>
        <w:pStyle w:val="BodyText"/>
      </w:pPr>
      <w:r>
        <w:rPr>
          <w:b/>
          <w:bCs/>
        </w:rPr>
        <w:t>Anecdotal evidence on the match advantage.</w:t>
      </w:r>
      <w:r>
        <w:t xml:space="preserve"> In the on-site data, only Gre</w:t>
      </w:r>
      <w:r>
        <w:t xml:space="preserve">ek presented a match advantage, </w:t>
      </w:r>
      <w:r>
        <w:rPr>
          <w:i/>
          <w:iCs/>
        </w:rPr>
        <w:t>b</w:t>
      </w:r>
      <w:r>
        <w:t xml:space="preserve"> = 5.721, </w:t>
      </w:r>
      <w:r>
        <w:rPr>
          <w:i/>
          <w:iCs/>
        </w:rPr>
        <w:t>SE</w:t>
      </w:r>
      <w:r>
        <w:t xml:space="preserve"> = 7.204, t( 38319.619 ) = 0.794, </w:t>
      </w:r>
      <w:r>
        <w:rPr>
          <w:i/>
          <w:iCs/>
        </w:rPr>
        <w:t>p</w:t>
      </w:r>
      <w:r>
        <w:t xml:space="preserve"> = 0.427. It should be noted, however, that these results are not robust due to the underpowered sample sizes (see Discussion).</w:t>
      </w:r>
    </w:p>
    <w:p w14:paraId="697806CF" w14:textId="40FE5775" w:rsidR="00BC0727" w:rsidRDefault="00B83CF5">
      <w:pPr>
        <w:pStyle w:val="BodyText"/>
      </w:pPr>
      <w:r>
        <w:lastRenderedPageBreak/>
        <w:t xml:space="preserve">The </w:t>
      </w:r>
      <w:del w:id="192" w:author="Erin Buchanan" w:date="2022-02-28T21:00:00Z">
        <w:r w:rsidDel="00286783">
          <w:delText xml:space="preserve">mean </w:delText>
        </w:r>
      </w:del>
      <w:ins w:id="193" w:author="Erin Buchanan" w:date="2022-02-28T21:00:00Z">
        <w:r w:rsidR="00286783">
          <w:t>median</w:t>
        </w:r>
        <w:r w:rsidR="00286783">
          <w:t xml:space="preserve"> </w:t>
        </w:r>
      </w:ins>
      <w:r>
        <w:t>response times in Greek (</w:t>
      </w:r>
      <w:r>
        <w:rPr>
          <w:i/>
          <w:iCs/>
        </w:rPr>
        <w:t>M</w:t>
      </w:r>
      <w:r>
        <w:t xml:space="preserve"> = 787.12, </w:t>
      </w:r>
      <w:r>
        <w:rPr>
          <w:i/>
          <w:iCs/>
        </w:rPr>
        <w:t>SD</w:t>
      </w:r>
      <w:r>
        <w:t xml:space="preserve"> = 272.75) and Serbian (</w:t>
      </w:r>
      <w:r>
        <w:rPr>
          <w:i/>
          <w:iCs/>
        </w:rPr>
        <w:t>M</w:t>
      </w:r>
      <w:r>
        <w:t xml:space="preserve"> = 705.37, </w:t>
      </w:r>
      <w:r>
        <w:rPr>
          <w:i/>
          <w:iCs/>
        </w:rPr>
        <w:t>SD</w:t>
      </w:r>
      <w:r>
        <w:t xml:space="preserve"> = 287.72) was longer than the average across languages (M = 659.15, SD = 238.40). This might not be coincidental, as according to Yap et al. (2014), longer response times have been associated with larger effects in </w:t>
      </w:r>
      <w:commentRangeStart w:id="194"/>
      <w:r>
        <w:t>ps</w:t>
      </w:r>
      <w:r>
        <w:t>ycholinguistics</w:t>
      </w:r>
      <w:commentRangeEnd w:id="194"/>
      <w:r w:rsidR="00094F97">
        <w:rPr>
          <w:rStyle w:val="CommentReference"/>
        </w:rPr>
        <w:commentReference w:id="194"/>
      </w:r>
      <w:r>
        <w:t xml:space="preserve"> (Schilling et al., 1998; Seidenberg, 1985; Tainturier, 1992).</w:t>
      </w:r>
    </w:p>
    <w:p w14:paraId="697806D0" w14:textId="77777777" w:rsidR="00BC0727" w:rsidRDefault="00B83CF5">
      <w:pPr>
        <w:pStyle w:val="BodyText"/>
      </w:pPr>
      <w:r>
        <w:rPr>
          <w:b/>
          <w:bCs/>
        </w:rPr>
        <w:t>Analysis of imagery scores.</w:t>
      </w:r>
      <w:r>
        <w:t xml:space="preserve"> Prior to data collection, we assumed the imagery scores of every language group would be nearly equal. The best-fitting model included random intercep</w:t>
      </w:r>
      <w:r>
        <w:t xml:space="preserve">ts for participants, targets and laboratories but no slopes for orientation. The fixed effect of orientation match was significant, </w:t>
      </w:r>
      <w:r>
        <w:rPr>
          <w:i/>
          <w:iCs/>
        </w:rPr>
        <w:t>b</w:t>
      </w:r>
      <w:r>
        <w:t xml:space="preserve"> = 27.366, </w:t>
      </w:r>
      <w:r>
        <w:rPr>
          <w:i/>
          <w:iCs/>
        </w:rPr>
        <w:t>SE</w:t>
      </w:r>
      <w:r>
        <w:t xml:space="preserve"> = 2.275, t( 138198.585 ) = 12.032, </w:t>
      </w:r>
      <w:r>
        <w:rPr>
          <w:i/>
          <w:iCs/>
        </w:rPr>
        <w:t>p</w:t>
      </w:r>
      <w:r>
        <w:t xml:space="preserve"> &lt; .001. The response times illustrated in Figure 5 indicated that the im</w:t>
      </w:r>
      <w:r>
        <w:t>agery scores measured for each language were consistently positive supporting our hypothesis. The coefficients of all evaluated mixed-effects models are reported in Appendix 5.</w:t>
      </w:r>
    </w:p>
    <w:p w14:paraId="697806D1" w14:textId="77777777" w:rsidR="00BC0727" w:rsidRDefault="00B83CF5">
      <w:pPr>
        <w:pStyle w:val="BodyText"/>
      </w:pPr>
      <w:r>
        <w:t>(Insert Figure 5 about here)</w:t>
      </w:r>
    </w:p>
    <w:p w14:paraId="697806D2" w14:textId="77777777" w:rsidR="00BC0727" w:rsidRDefault="00B83CF5">
      <w:pPr>
        <w:pStyle w:val="CaptionedFigure"/>
      </w:pPr>
      <w:r>
        <w:rPr>
          <w:noProof/>
        </w:rPr>
        <w:lastRenderedPageBreak/>
        <w:drawing>
          <wp:inline distT="0" distB="0" distL="0" distR="0" wp14:anchorId="69780723" wp14:editId="69780724">
            <wp:extent cx="4587290" cy="3669832"/>
            <wp:effectExtent l="0" t="0" r="0" b="0"/>
            <wp:docPr id="5" name="Picture" descr="Figure 5.   Response times and standard error in the picture-picture verification task by match condition in each language (both on-site and web-based data)."/>
            <wp:cNvGraphicFramePr/>
            <a:graphic xmlns:a="http://schemas.openxmlformats.org/drawingml/2006/main">
              <a:graphicData uri="http://schemas.openxmlformats.org/drawingml/2006/picture">
                <pic:pic xmlns:pic="http://schemas.openxmlformats.org/drawingml/2006/picture">
                  <pic:nvPicPr>
                    <pic:cNvPr id="0" name="Picture" descr="Stage2_Report_files/figure-docx/plot-PP-lme-1.png"/>
                    <pic:cNvPicPr>
                      <a:picLocks noChangeAspect="1" noChangeArrowheads="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14:paraId="697806D3" w14:textId="77777777" w:rsidR="00BC0727" w:rsidRDefault="00B83CF5">
      <w:pPr>
        <w:pStyle w:val="ImageCaption"/>
      </w:pPr>
      <w:r>
        <w:rPr>
          <w:i/>
          <w:iCs/>
        </w:rPr>
        <w:t>Figure</w:t>
      </w:r>
      <w:r>
        <w:t xml:space="preserve"> </w:t>
      </w:r>
      <w:r>
        <w:rPr>
          <w:i/>
          <w:iCs/>
        </w:rPr>
        <w:t xml:space="preserve">5.  </w:t>
      </w:r>
      <w:r>
        <w:t xml:space="preserve"> Response times and standard error in</w:t>
      </w:r>
      <w:r>
        <w:t xml:space="preserve"> the picture-picture verification task by match condition in each language (both on-site and web-based data).</w:t>
      </w:r>
    </w:p>
    <w:p w14:paraId="697806D4" w14:textId="748A1A8B" w:rsidR="00BC0727" w:rsidRDefault="00B83CF5">
      <w:pPr>
        <w:pStyle w:val="BodyText"/>
      </w:pPr>
      <w:r>
        <w:t>The above analyses suggested that data sources did not influence the imagery scores but did influence the match advantage. Therefore, we evaluated</w:t>
      </w:r>
      <w:r>
        <w:t xml:space="preserve"> the fit of the model with languages and imagery scores </w:t>
      </w:r>
      <w:commentRangeStart w:id="195"/>
      <w:r>
        <w:t>and the model with languages only</w:t>
      </w:r>
      <w:commentRangeEnd w:id="195"/>
      <w:r w:rsidR="00A57B5E">
        <w:rPr>
          <w:rStyle w:val="CommentReference"/>
        </w:rPr>
        <w:commentReference w:id="195"/>
      </w:r>
      <w:r>
        <w:t>. Both models included match advantage as the dependent variable. If imagery scores predict</w:t>
      </w:r>
      <w:ins w:id="196" w:author="Erin Buchanan" w:date="2022-02-28T21:03:00Z">
        <w:r w:rsidR="00EF1F5C">
          <w:t>ed</w:t>
        </w:r>
      </w:ins>
      <w:r>
        <w:t xml:space="preserve"> match advantage, the model with languages and imagery scores should fit the</w:t>
      </w:r>
      <w:r>
        <w:t xml:space="preserve"> data better than the model with languages only. </w:t>
      </w:r>
      <w:commentRangeStart w:id="197"/>
      <w:r>
        <w:t>Because the random slopes for items in the analyses of the match advantage were zero (see Appendix 5), the data for building the regression models were the aggregated data by participants.</w:t>
      </w:r>
      <w:commentRangeEnd w:id="197"/>
      <w:r w:rsidR="00EF1F5C">
        <w:rPr>
          <w:rStyle w:val="CommentReference"/>
        </w:rPr>
        <w:commentReference w:id="197"/>
      </w:r>
    </w:p>
    <w:p w14:paraId="697806D5" w14:textId="089A4416" w:rsidR="00BC0727" w:rsidRDefault="00B83CF5">
      <w:pPr>
        <w:pStyle w:val="BodyText"/>
      </w:pPr>
      <w:commentRangeStart w:id="198"/>
      <w:r>
        <w:t xml:space="preserve">In the </w:t>
      </w:r>
      <w:del w:id="199" w:author="Erin Buchanan" w:date="2022-02-28T21:08:00Z">
        <w:r w:rsidDel="00713810">
          <w:delText xml:space="preserve">linear </w:delText>
        </w:r>
      </w:del>
      <w:ins w:id="200" w:author="Erin Buchanan" w:date="2022-02-28T21:08:00Z">
        <w:r w:rsidR="00713810">
          <w:t>mixed-model linear</w:t>
        </w:r>
        <w:r w:rsidR="00713810">
          <w:t xml:space="preserve"> </w:t>
        </w:r>
      </w:ins>
      <w:r>
        <w:t>regr</w:t>
      </w:r>
      <w:r>
        <w:t>ession analysis, we decided the best fit</w:t>
      </w:r>
      <w:r>
        <w:t xml:space="preserve"> model </w:t>
      </w:r>
      <w:r>
        <w:t>from the model with</w:t>
      </w:r>
      <w:r>
        <w:t xml:space="preserve"> only </w:t>
      </w:r>
      <w:commentRangeStart w:id="201"/>
      <w:r>
        <w:t>predictor</w:t>
      </w:r>
      <w:commentRangeEnd w:id="201"/>
      <w:r w:rsidR="00713810">
        <w:rPr>
          <w:rStyle w:val="CommentReference"/>
        </w:rPr>
        <w:commentReference w:id="201"/>
      </w:r>
      <w:r>
        <w:t>, language, and the model with two predictors, languages and imagery scores</w:t>
      </w:r>
      <w:commentRangeEnd w:id="198"/>
      <w:r w:rsidR="00713810">
        <w:rPr>
          <w:rStyle w:val="CommentReference"/>
        </w:rPr>
        <w:commentReference w:id="198"/>
      </w:r>
      <w:r>
        <w:t xml:space="preserve">. Because the analysis of match advantage revealed </w:t>
      </w:r>
      <w:del w:id="202" w:author="Erin Buchanan" w:date="2022-02-28T21:08:00Z">
        <w:r w:rsidDel="000234FE">
          <w:delText xml:space="preserve">the </w:delText>
        </w:r>
      </w:del>
      <w:ins w:id="203" w:author="Erin Buchanan" w:date="2022-02-28T21:08:00Z">
        <w:r w:rsidR="000234FE">
          <w:t>a</w:t>
        </w:r>
        <w:r w:rsidR="000234FE">
          <w:t xml:space="preserve"> </w:t>
        </w:r>
      </w:ins>
      <w:r>
        <w:t>difference between data sources, we conducted</w:t>
      </w:r>
      <w:r>
        <w:t xml:space="preserve"> the </w:t>
      </w:r>
      <w:del w:id="204" w:author="Erin Buchanan" w:date="2022-02-28T21:09:00Z">
        <w:r w:rsidDel="000234FE">
          <w:lastRenderedPageBreak/>
          <w:delText xml:space="preserve">regression </w:delText>
        </w:r>
      </w:del>
      <w:ins w:id="205" w:author="Erin Buchanan" w:date="2022-02-28T21:09:00Z">
        <w:r w:rsidR="000234FE">
          <w:t>mixed-model</w:t>
        </w:r>
        <w:r w:rsidR="000234FE">
          <w:t xml:space="preserve"> </w:t>
        </w:r>
      </w:ins>
      <w:r>
        <w:t xml:space="preserve">analysis by the data source respectively. In the analysis of the on-site data, the model with language and imagery scores </w:t>
      </w:r>
      <w:del w:id="206" w:author="Erin Buchanan" w:date="2022-02-28T21:09:00Z">
        <w:r w:rsidDel="000234FE">
          <w:delText>had yet fit better</w:delText>
        </w:r>
      </w:del>
      <w:ins w:id="207" w:author="Erin Buchanan" w:date="2022-02-28T21:09:00Z">
        <w:r w:rsidR="000234FE">
          <w:t>fit better</w:t>
        </w:r>
      </w:ins>
      <w:r>
        <w:t xml:space="preserve"> than the model with language only, </w:t>
      </w:r>
      <w:commentRangeStart w:id="208"/>
      <w:r>
        <w:rPr>
          <w:i/>
          <w:iCs/>
        </w:rPr>
        <w:t>F</w:t>
      </w:r>
      <w:commentRangeEnd w:id="208"/>
      <w:r w:rsidR="000234FE">
        <w:rPr>
          <w:rStyle w:val="CommentReference"/>
        </w:rPr>
        <w:commentReference w:id="208"/>
      </w:r>
      <w:r>
        <w:t xml:space="preserve"> = 1.41, </w:t>
      </w:r>
      <w:r>
        <w:rPr>
          <w:i/>
          <w:iCs/>
        </w:rPr>
        <w:t>p</w:t>
      </w:r>
      <w:r>
        <w:t xml:space="preserve"> = 0.14. </w:t>
      </w:r>
      <w:commentRangeStart w:id="209"/>
      <w:r>
        <w:t>In contrast, in the analysis of the web-base</w:t>
      </w:r>
      <w:r>
        <w:t xml:space="preserve">d data, the model with language and imagery scores had a better fit than the model with language only, </w:t>
      </w:r>
      <w:r>
        <w:rPr>
          <w:i/>
          <w:iCs/>
        </w:rPr>
        <w:t>F</w:t>
      </w:r>
      <w:r>
        <w:t xml:space="preserve"> (8,1266) = 0.896, </w:t>
      </w:r>
      <w:r>
        <w:rPr>
          <w:i/>
          <w:iCs/>
        </w:rPr>
        <w:t>p</w:t>
      </w:r>
      <w:r>
        <w:t xml:space="preserve"> =</w:t>
      </w:r>
      <w:ins w:id="210" w:author="Erin Buchanan" w:date="2022-02-28T21:09:00Z">
        <w:r w:rsidR="001D79B6">
          <w:t xml:space="preserve"> </w:t>
        </w:r>
      </w:ins>
      <w:r>
        <w:t xml:space="preserve">0.14. </w:t>
      </w:r>
      <w:commentRangeEnd w:id="209"/>
      <w:r w:rsidR="001D79B6">
        <w:rPr>
          <w:rStyle w:val="CommentReference"/>
        </w:rPr>
        <w:commentReference w:id="209"/>
      </w:r>
      <w:r>
        <w:t xml:space="preserve">In the latter case, the effect of imagery scores was nonsignificant, </w:t>
      </w:r>
      <m:oMath>
        <m:r>
          <w:rPr>
            <w:rFonts w:ascii="Cambria Math" w:hAnsi="Cambria Math"/>
          </w:rPr>
          <m:t>b</m:t>
        </m:r>
        <m:r>
          <m:rPr>
            <m:sty m:val="p"/>
          </m:rPr>
          <w:rPr>
            <w:rFonts w:ascii="Cambria Math" w:hAnsi="Cambria Math"/>
          </w:rPr>
          <m:t>=-</m:t>
        </m:r>
        <m:r>
          <w:rPr>
            <w:rFonts w:ascii="Cambria Math" w:hAnsi="Cambria Math"/>
          </w:rPr>
          <m:t>0.27</m:t>
        </m:r>
      </m:oMath>
      <w:r>
        <w:t xml:space="preserve">, 95% CI </w:t>
      </w:r>
      <m:oMath>
        <m:r>
          <m:rPr>
            <m:sty m:val="p"/>
          </m:rPr>
          <w:rPr>
            <w:rFonts w:ascii="Cambria Math" w:hAnsi="Cambria Math"/>
          </w:rPr>
          <m:t>[-</m:t>
        </m:r>
        <m:r>
          <w:rPr>
            <w:rFonts w:ascii="Cambria Math" w:hAnsi="Cambria Math"/>
          </w:rPr>
          <m:t>0.81</m:t>
        </m:r>
      </m:oMath>
      <w:r>
        <w:t xml:space="preserve">, </w:t>
      </w:r>
      <m:oMath>
        <m:r>
          <w:rPr>
            <w:rFonts w:ascii="Cambria Math" w:hAnsi="Cambria Math"/>
          </w:rPr>
          <m:t>0.27</m:t>
        </m:r>
        <m:r>
          <m:rPr>
            <m:sty m:val="p"/>
          </m:rPr>
          <w:rPr>
            <w:rFonts w:ascii="Cambria Math" w:hAnsi="Cambria Math"/>
          </w:rPr>
          <m:t>]</m:t>
        </m:r>
      </m:oMath>
      <w:r>
        <w:t xml:space="preserve">, </w:t>
      </w:r>
      <m:oMath>
        <m:r>
          <w:rPr>
            <w:rFonts w:ascii="Cambria Math" w:hAnsi="Cambria Math"/>
          </w:rPr>
          <m:t>t</m:t>
        </m:r>
        <m:d>
          <m:dPr>
            <m:ctrlPr>
              <w:rPr>
                <w:rFonts w:ascii="Cambria Math" w:hAnsi="Cambria Math"/>
              </w:rPr>
            </m:ctrlPr>
          </m:dPr>
          <m:e>
            <m:r>
              <w:rPr>
                <w:rFonts w:ascii="Cambria Math" w:hAnsi="Cambria Math"/>
              </w:rPr>
              <m:t>1266</m:t>
            </m:r>
          </m:e>
        </m:d>
        <m:r>
          <m:rPr>
            <m:sty m:val="p"/>
          </m:rPr>
          <w:rPr>
            <w:rFonts w:ascii="Cambria Math" w:hAnsi="Cambria Math"/>
          </w:rPr>
          <m:t>=-</m:t>
        </m:r>
        <m:r>
          <w:rPr>
            <w:rFonts w:ascii="Cambria Math" w:hAnsi="Cambria Math"/>
          </w:rPr>
          <m:t>0.97</m:t>
        </m:r>
      </m:oMath>
      <w:r>
        <w:t xml:space="preserve">, </w:t>
      </w:r>
      <m:oMath>
        <m:r>
          <w:rPr>
            <w:rFonts w:ascii="Cambria Math" w:hAnsi="Cambria Math"/>
          </w:rPr>
          <m:t>p</m:t>
        </m:r>
        <m:r>
          <m:rPr>
            <m:sty m:val="p"/>
          </m:rPr>
          <w:rPr>
            <w:rFonts w:ascii="Cambria Math" w:hAnsi="Cambria Math"/>
          </w:rPr>
          <m:t>=</m:t>
        </m:r>
        <m:r>
          <w:rPr>
            <w:rFonts w:ascii="Cambria Math" w:hAnsi="Cambria Math"/>
          </w:rPr>
          <m:t>.330</m:t>
        </m:r>
      </m:oMath>
      <w:r>
        <w:t xml:space="preserve">. </w:t>
      </w:r>
      <w:r>
        <w:t>Appendix 5 summarized the coefficients of the models included in these analyses.</w:t>
      </w:r>
    </w:p>
    <w:p w14:paraId="697806D6" w14:textId="724EA3F3" w:rsidR="00BC0727" w:rsidRDefault="00B83CF5">
      <w:pPr>
        <w:pStyle w:val="Heading2"/>
      </w:pPr>
      <w:bookmarkStart w:id="211" w:name="Xf651d50969b1c1b01e30ec839532d683491f32a"/>
      <w:bookmarkEnd w:id="125"/>
      <w:r>
        <w:t>3.3</w:t>
      </w:r>
      <w:r>
        <w:tab/>
        <w:t xml:space="preserve">Exploratory analysis: </w:t>
      </w:r>
      <w:ins w:id="212" w:author="Erin Buchanan" w:date="2022-02-28T21:10:00Z">
        <w:r w:rsidR="00640977">
          <w:t>L</w:t>
        </w:r>
      </w:ins>
      <w:del w:id="213" w:author="Erin Buchanan" w:date="2022-02-28T21:10:00Z">
        <w:r w:rsidDel="00640977">
          <w:delText>l</w:delText>
        </w:r>
      </w:del>
      <w:r>
        <w:t>anguage-specific match advantages</w:t>
      </w:r>
    </w:p>
    <w:p w14:paraId="697806D7" w14:textId="172EEB56" w:rsidR="00BC0727" w:rsidRDefault="00B83CF5">
      <w:pPr>
        <w:pStyle w:val="FirstParagraph"/>
      </w:pPr>
      <w:r>
        <w:t xml:space="preserve">Based </w:t>
      </w:r>
      <w:del w:id="214" w:author="Erin Buchanan" w:date="2022-02-28T21:10:00Z">
        <w:r w:rsidDel="00640977">
          <w:delText>on the policy to conduct the linguistic-specific mixed-effect models</w:delText>
        </w:r>
      </w:del>
      <w:ins w:id="215" w:author="Erin Buchanan" w:date="2022-02-28T21:10:00Z">
        <w:r w:rsidR="00640977">
          <w:t>on our e</w:t>
        </w:r>
      </w:ins>
      <w:ins w:id="216" w:author="Erin Buchanan" w:date="2022-02-28T21:11:00Z">
        <w:r w:rsidR="00640977">
          <w:t>xploratory plan described earlier</w:t>
        </w:r>
      </w:ins>
      <w:r>
        <w:t>, we selected the English datasets (</w:t>
      </w:r>
      <w:r w:rsidRPr="00A77C49">
        <w:rPr>
          <w:i/>
          <w:iCs/>
          <w:rPrChange w:id="217" w:author="Erin Buchanan" w:date="2022-02-28T21:11:00Z">
            <w:rPr/>
          </w:rPrChange>
        </w:rPr>
        <w:t>N</w:t>
      </w:r>
      <w:r>
        <w:t xml:space="preserve"> = </w:t>
      </w:r>
      <w:r>
        <w:t>1,346) and the Traditional Chinese datasets (</w:t>
      </w:r>
      <w:r w:rsidRPr="00A77C49">
        <w:rPr>
          <w:i/>
          <w:iCs/>
          <w:rPrChange w:id="218" w:author="Erin Buchanan" w:date="2022-02-28T21:11:00Z">
            <w:rPr/>
          </w:rPrChange>
        </w:rPr>
        <w:t>N</w:t>
      </w:r>
      <w:r>
        <w:t xml:space="preserve"> = 149). For both languages, we are interested in whether the data sources </w:t>
      </w:r>
      <w:del w:id="219" w:author="Erin Buchanan" w:date="2022-02-28T21:11:00Z">
        <w:r w:rsidDel="00A77C49">
          <w:delText>could inhibit the</w:delText>
        </w:r>
      </w:del>
      <w:ins w:id="220" w:author="Erin Buchanan" w:date="2022-02-28T21:11:00Z">
        <w:r w:rsidR="00A77C49">
          <w:t>would show differences in the</w:t>
        </w:r>
      </w:ins>
      <w:r>
        <w:t xml:space="preserve"> match advantage. Another topic of interest is if the match advantage changed with English dialects, namely American E</w:t>
      </w:r>
      <w:r>
        <w:t>nglish and British English.</w:t>
      </w:r>
    </w:p>
    <w:p w14:paraId="697806D8" w14:textId="33052D67" w:rsidR="00BC0727" w:rsidRDefault="00B83CF5">
      <w:pPr>
        <w:pStyle w:val="BodyText"/>
      </w:pPr>
      <w:r>
        <w:t xml:space="preserve">Using the data from 1,346 English speaking participants, we ran a mixed-effects model </w:t>
      </w:r>
      <w:del w:id="221" w:author="Erin Buchanan" w:date="2022-02-28T21:11:00Z">
        <w:r w:rsidDel="00E54EBF">
          <w:delText xml:space="preserve">for the English data containing </w:delText>
        </w:r>
      </w:del>
      <w:ins w:id="222" w:author="Erin Buchanan" w:date="2022-02-28T21:11:00Z">
        <w:r w:rsidR="00E54EBF">
          <w:t xml:space="preserve">using </w:t>
        </w:r>
      </w:ins>
      <w:del w:id="223" w:author="Erin Buchanan" w:date="2022-02-28T21:11:00Z">
        <w:r w:rsidDel="00E54EBF">
          <w:delText xml:space="preserve">orientation </w:delText>
        </w:r>
      </w:del>
      <w:r>
        <w:t xml:space="preserve">match condition, English dialects (American vs. British) and data sources (on-site vs. web-based) </w:t>
      </w:r>
      <w:r>
        <w:t xml:space="preserve">as fixed effects. </w:t>
      </w:r>
      <w:del w:id="224" w:author="Erin Buchanan" w:date="2022-02-28T21:12:00Z">
        <w:r w:rsidDel="00E54EBF">
          <w:delText xml:space="preserve">Following Brauer and Curtin (2018), English dialects and data sources were numerically recoded. </w:delText>
        </w:r>
      </w:del>
      <w:r>
        <w:t>The best fitt</w:t>
      </w:r>
      <w:ins w:id="225" w:author="Erin Buchanan" w:date="2022-02-28T21:12:00Z">
        <w:r w:rsidR="00A231EF">
          <w:t>ing</w:t>
        </w:r>
      </w:ins>
      <w:del w:id="226" w:author="Erin Buchanan" w:date="2022-02-28T21:12:00Z">
        <w:r w:rsidDel="00A231EF">
          <w:delText>ed</w:delText>
        </w:r>
      </w:del>
      <w:r>
        <w:t xml:space="preserve"> model indicated that only data source (on-site vs. web-based) was significant, </w:t>
      </w:r>
      <w:r>
        <w:rPr>
          <w:i/>
          <w:iCs/>
        </w:rPr>
        <w:t>b</w:t>
      </w:r>
      <w:r>
        <w:t xml:space="preserve"> = -64.173, </w:t>
      </w:r>
      <w:r>
        <w:rPr>
          <w:i/>
          <w:iCs/>
        </w:rPr>
        <w:t>SE</w:t>
      </w:r>
      <w:r>
        <w:t xml:space="preserve"> = 34.369, t( 16.939 ) = -1.867,</w:t>
      </w:r>
      <w:r>
        <w:t xml:space="preserve"> </w:t>
      </w:r>
      <w:r>
        <w:rPr>
          <w:i/>
          <w:iCs/>
        </w:rPr>
        <w:t>p</w:t>
      </w:r>
      <w:r>
        <w:t xml:space="preserve"> &lt; .001. Although the match advantage of orientation was nonsignificant, </w:t>
      </w:r>
      <w:commentRangeStart w:id="227"/>
      <w:r>
        <w:t xml:space="preserve">this exploratory analysis indicated the interaction of orientation match condition and English dialects: </w:t>
      </w:r>
      <w:r>
        <w:rPr>
          <w:i/>
          <w:iCs/>
        </w:rPr>
        <w:t>b</w:t>
      </w:r>
      <w:r>
        <w:t xml:space="preserve"> = 0.501, </w:t>
      </w:r>
      <w:r>
        <w:rPr>
          <w:i/>
          <w:iCs/>
        </w:rPr>
        <w:t>SE</w:t>
      </w:r>
      <w:r>
        <w:t xml:space="preserve"> </w:t>
      </w:r>
      <w:r>
        <w:t xml:space="preserve">= 6.823, t( 23295.317 ) = 0.073, </w:t>
      </w:r>
      <w:r>
        <w:rPr>
          <w:i/>
          <w:iCs/>
        </w:rPr>
        <w:t>p</w:t>
      </w:r>
      <w:r>
        <w:t xml:space="preserve"> = 0.941 (see the detailed report in Appendix 4).</w:t>
      </w:r>
      <w:commentRangeEnd w:id="227"/>
      <w:r w:rsidR="00ED4772">
        <w:rPr>
          <w:rStyle w:val="CommentReference"/>
        </w:rPr>
        <w:commentReference w:id="227"/>
      </w:r>
    </w:p>
    <w:p w14:paraId="697806D9" w14:textId="2FCCB2A1" w:rsidR="00BC0727" w:rsidRDefault="00B83CF5">
      <w:pPr>
        <w:pStyle w:val="BodyText"/>
      </w:pPr>
      <w:r>
        <w:lastRenderedPageBreak/>
        <w:t xml:space="preserve">We conducted another exploratory mixed-effect model on Traditional </w:t>
      </w:r>
      <w:commentRangeStart w:id="228"/>
      <w:r>
        <w:t>Chinese</w:t>
      </w:r>
      <w:commentRangeEnd w:id="228"/>
      <w:r w:rsidR="00C032F7">
        <w:rPr>
          <w:rStyle w:val="CommentReference"/>
        </w:rPr>
        <w:commentReference w:id="228"/>
      </w:r>
      <w:r>
        <w:t xml:space="preserve"> data because </w:t>
      </w:r>
      <w:ins w:id="229" w:author="Erin Buchanan" w:date="2022-02-28T21:13:00Z">
        <w:r w:rsidR="00ED4772">
          <w:t>t</w:t>
        </w:r>
      </w:ins>
      <w:r>
        <w:t>his was the only language to show a significant result in the preregistered meta-ana</w:t>
      </w:r>
      <w:r>
        <w:t xml:space="preserve">lysis. The best fit model had orientation match condition and data sources as the fixed effects. This model indicated that data source was significant, </w:t>
      </w:r>
      <w:r>
        <w:rPr>
          <w:i/>
          <w:iCs/>
        </w:rPr>
        <w:t>b</w:t>
      </w:r>
      <w:r>
        <w:t xml:space="preserve"> = -30.431, </w:t>
      </w:r>
      <w:r>
        <w:rPr>
          <w:i/>
          <w:iCs/>
        </w:rPr>
        <w:t>SE</w:t>
      </w:r>
      <w:r>
        <w:t xml:space="preserve"> = 27.565, t( 166.143 ) = -1.104, </w:t>
      </w:r>
      <w:r>
        <w:rPr>
          <w:i/>
          <w:iCs/>
        </w:rPr>
        <w:t>p</w:t>
      </w:r>
      <w:r>
        <w:t xml:space="preserve"> &lt; .001. The match advantage of orientation was </w:t>
      </w:r>
      <w:commentRangeStart w:id="230"/>
      <w:r>
        <w:t>nearly</w:t>
      </w:r>
      <w:r>
        <w:t xml:space="preserve"> </w:t>
      </w:r>
      <w:commentRangeEnd w:id="230"/>
      <w:r w:rsidR="00ED0C4E">
        <w:rPr>
          <w:rStyle w:val="CommentReference"/>
        </w:rPr>
        <w:commentReference w:id="230"/>
      </w:r>
      <w:r>
        <w:t xml:space="preserve">significant: </w:t>
      </w:r>
      <w:r>
        <w:rPr>
          <w:i/>
          <w:iCs/>
        </w:rPr>
        <w:t>b</w:t>
      </w:r>
      <w:r>
        <w:t xml:space="preserve"> = -11.47, </w:t>
      </w:r>
      <w:r>
        <w:rPr>
          <w:i/>
          <w:iCs/>
        </w:rPr>
        <w:t>SE</w:t>
      </w:r>
      <w:r>
        <w:t xml:space="preserve"> = 10.955, t( 2667.781 ) = -1.047, </w:t>
      </w:r>
      <w:r>
        <w:rPr>
          <w:i/>
          <w:iCs/>
        </w:rPr>
        <w:t>p</w:t>
      </w:r>
      <w:r>
        <w:t xml:space="preserve"> = 0.2953, but the interaction of match advantage and data sources was nonsignificant: </w:t>
      </w:r>
      <w:r>
        <w:rPr>
          <w:i/>
          <w:iCs/>
        </w:rPr>
        <w:t>b</w:t>
      </w:r>
      <w:r>
        <w:t xml:space="preserve"> = 9.302, </w:t>
      </w:r>
      <w:r>
        <w:rPr>
          <w:i/>
          <w:iCs/>
        </w:rPr>
        <w:t>SE</w:t>
      </w:r>
      <w:r>
        <w:t xml:space="preserve"> = 13.496, t( 2666.773 ) = 0.689, </w:t>
      </w:r>
      <w:r>
        <w:rPr>
          <w:i/>
          <w:iCs/>
        </w:rPr>
        <w:t>p</w:t>
      </w:r>
      <w:r>
        <w:t xml:space="preserve"> = 0.491 (see the detailed report in Appendix 4). </w:t>
      </w:r>
      <w:commentRangeStart w:id="231"/>
      <w:r>
        <w:t>This re</w:t>
      </w:r>
      <w:r>
        <w:t>sult suggested that Traditional Chinese study could have a robust estimation in the circumstance multiple teams conducted the study in terms of one the same protocol. Combined with the previous results of Traditional Chinese (Chen et al., 2020), future res</w:t>
      </w:r>
      <w:r>
        <w:t>earch on this language could explore any potential linguistic aspects that might result in the match advantage of object orientation and other properties. Although this study is unable to provide further advice, the advantage for the future Traditional Chi</w:t>
      </w:r>
      <w:r>
        <w:t>nese studies would be a precise sample size justification on the participants and stimulus items.</w:t>
      </w:r>
      <w:commentRangeEnd w:id="231"/>
      <w:r w:rsidR="00B068C5">
        <w:rPr>
          <w:rStyle w:val="CommentReference"/>
        </w:rPr>
        <w:commentReference w:id="231"/>
      </w:r>
    </w:p>
    <w:p w14:paraId="697806DA" w14:textId="77777777" w:rsidR="00BC0727" w:rsidRDefault="00B83CF5">
      <w:pPr>
        <w:pStyle w:val="Heading1"/>
      </w:pPr>
      <w:bookmarkStart w:id="232" w:name="discussion"/>
      <w:bookmarkEnd w:id="120"/>
      <w:bookmarkEnd w:id="211"/>
      <w:r>
        <w:t>4</w:t>
      </w:r>
      <w:r>
        <w:tab/>
      </w:r>
      <w:commentRangeStart w:id="233"/>
      <w:r>
        <w:t>Discussion</w:t>
      </w:r>
      <w:commentRangeEnd w:id="233"/>
      <w:r w:rsidR="00B068C5">
        <w:rPr>
          <w:rStyle w:val="CommentReference"/>
          <w:rFonts w:eastAsiaTheme="minorHAnsi" w:cstheme="minorBidi"/>
          <w:b w:val="0"/>
          <w:bCs w:val="0"/>
        </w:rPr>
        <w:commentReference w:id="233"/>
      </w:r>
    </w:p>
    <w:p w14:paraId="697806DB" w14:textId="77777777" w:rsidR="00BC0727" w:rsidRDefault="00B83CF5">
      <w:pPr>
        <w:pStyle w:val="FirstParagraph"/>
      </w:pPr>
      <w:r>
        <w:t xml:space="preserve">After estimating the match advantage of object orientation across 18 languages, no evidence for a global effect was found, but the meta-analysis </w:t>
      </w:r>
      <w:r>
        <w:t xml:space="preserve">and mixed-effect models indicated the marginal match advantage was present in the investigated languages that had at least two datasets. Traditional Chinese, especially, showed marginal results which are consistent with the findings of Chen et al. (2020). </w:t>
      </w:r>
      <w:r>
        <w:t>This suggests that the match advantage of object orientation for many languages are small. Thus large sample sizes are needed to determine if the match advantage for a language is significantly different from zero. One exception might be a language has som</w:t>
      </w:r>
      <w:r>
        <w:t xml:space="preserve">e unique features that amplify the match advantage. This requirement is especially </w:t>
      </w:r>
      <w:r>
        <w:lastRenderedPageBreak/>
        <w:t>onerous in cross-linguistic studies when it is difficult to reach the desirable sample size. In sum, the present results put into question the robustness of cross-linguistic</w:t>
      </w:r>
      <w:r>
        <w:t xml:space="preserve"> studies.</w:t>
      </w:r>
    </w:p>
    <w:p w14:paraId="697806DC" w14:textId="77777777" w:rsidR="00BC0727" w:rsidRDefault="00B83CF5">
      <w:pPr>
        <w:pStyle w:val="BodyText"/>
      </w:pPr>
      <w:r>
        <w:t>The second question addressed whether the mental simulation of object orientation could be predicted by mental rotation, which was operationalized as imagery scores. The mixed-effects models indicated that imagery scores were hardly affected by t</w:t>
      </w:r>
      <w:r>
        <w:t>he different languages and data collection procedures. Regarding the planned regression analysis, the imagery scores underpredicted the effect of orientation match. In conclusion, the current findings barely confirm the predictions based on the mental simu</w:t>
      </w:r>
      <w:r>
        <w:t>lation theory.</w:t>
      </w:r>
    </w:p>
    <w:p w14:paraId="697806DD" w14:textId="484C9127" w:rsidR="00BC0727" w:rsidRDefault="00B83CF5">
      <w:pPr>
        <w:pStyle w:val="Heading2"/>
        <w:rPr>
          <w:ins w:id="234" w:author="Erin Buchanan" w:date="2022-02-28T21:23:00Z"/>
        </w:rPr>
      </w:pPr>
      <w:bookmarkStart w:id="235" w:name="measurement-issues-across-platforms"/>
      <w:r>
        <w:t>4.1</w:t>
      </w:r>
      <w:r>
        <w:tab/>
        <w:t>Measurement issues across platforms</w:t>
      </w:r>
    </w:p>
    <w:p w14:paraId="3C6969CC" w14:textId="24E2A237" w:rsidR="00426914" w:rsidRDefault="00426914" w:rsidP="00426914">
      <w:pPr>
        <w:pStyle w:val="BodyText"/>
        <w:rPr>
          <w:ins w:id="236" w:author="Erin Buchanan" w:date="2022-02-28T21:24:00Z"/>
        </w:rPr>
      </w:pPr>
      <w:ins w:id="237" w:author="Erin Buchanan" w:date="2022-02-28T21:23:00Z">
        <w:r>
          <w:rPr>
            <w:noProof/>
          </w:rPr>
          <w:drawing>
            <wp:inline distT="0" distB="0" distL="0" distR="0" wp14:anchorId="65D218A2" wp14:editId="4807F95C">
              <wp:extent cx="4914900" cy="2705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4914900" cy="2705100"/>
                      </a:xfrm>
                      <a:prstGeom prst="rect">
                        <a:avLst/>
                      </a:prstGeom>
                    </pic:spPr>
                  </pic:pic>
                </a:graphicData>
              </a:graphic>
            </wp:inline>
          </w:drawing>
        </w:r>
      </w:ins>
    </w:p>
    <w:p w14:paraId="0DD8D07C" w14:textId="41B9643B" w:rsidR="00426914" w:rsidRPr="00426914" w:rsidRDefault="00426914" w:rsidP="00426914">
      <w:pPr>
        <w:pStyle w:val="BodyText"/>
        <w:ind w:firstLine="0"/>
        <w:pPrChange w:id="238" w:author="Erin Buchanan" w:date="2022-02-28T21:24:00Z">
          <w:pPr>
            <w:pStyle w:val="Heading2"/>
          </w:pPr>
        </w:pPrChange>
      </w:pPr>
      <w:ins w:id="239" w:author="Erin Buchanan" w:date="2022-02-28T21:24:00Z">
        <w:r>
          <w:t>This paragraph</w:t>
        </w:r>
        <w:r w:rsidR="00B83CF5">
          <w:t xml:space="preserve"> should go because our new criterion solve this problem. </w:t>
        </w:r>
      </w:ins>
    </w:p>
    <w:p w14:paraId="697806DE" w14:textId="77777777" w:rsidR="00BC0727" w:rsidRDefault="00B83CF5">
      <w:pPr>
        <w:pStyle w:val="FirstParagraph"/>
      </w:pPr>
      <w:commentRangeStart w:id="240"/>
      <w:r>
        <w:t xml:space="preserve">The precision of web-based experiments has been previously investigated (Anwyl-Irvine et al., 2020; Bridges et al., 2020). In the present study, the responses to the sentence-picture verification task </w:t>
      </w:r>
      <w:r>
        <w:t>collected on the web (</w:t>
      </w:r>
      <w:r>
        <w:rPr>
          <w:i/>
          <w:iCs/>
        </w:rPr>
        <w:t>M</w:t>
      </w:r>
      <w:r>
        <w:t xml:space="preserve"> = 1,575, </w:t>
      </w:r>
      <w:r>
        <w:rPr>
          <w:i/>
          <w:iCs/>
        </w:rPr>
        <w:t>SD</w:t>
      </w:r>
      <w:r>
        <w:t xml:space="preserve"> = 6,780) were roughly twice as long as those collected in labs (</w:t>
      </w:r>
      <w:r>
        <w:rPr>
          <w:i/>
          <w:iCs/>
        </w:rPr>
        <w:t>M</w:t>
      </w:r>
      <w:r>
        <w:t xml:space="preserve"> = 716, </w:t>
      </w:r>
      <w:r>
        <w:rPr>
          <w:i/>
          <w:iCs/>
        </w:rPr>
        <w:t>SD</w:t>
      </w:r>
      <w:r>
        <w:t xml:space="preserve"> = 289). Previous studies have also found online responses to be longer than on-site ones, but the current difference is larger. For instance, de</w:t>
      </w:r>
      <w:r>
        <w:t xml:space="preserve"> Leeuw and Motz (2016) collected response times of just under 100 ms, and found that online responses were 10–40 ms longer than on-site ones. Our primary concern was whether OpenSesame could have caused a higher measurement error in the on-site data than i</w:t>
      </w:r>
      <w:r>
        <w:t>n the web-based data. Of the frequently used desktop applications, OpenSesame Windows version has the highest precision and relatively low variation (see Table 2 in Bridges et al., 2020). Although Bridges et al. did not evaluate the performance of OSWeb, P</w:t>
      </w:r>
      <w:r>
        <w:t>sychoPy (Peirce et al., 2019), which is the basis for OpenSesame, had higher precision than OpenSesame desktop version. Specifically, it had a 25 to 50 ms lag (see Table 3 of Bridges et al., 2020) in many combinations of operating systems and web browsers.</w:t>
      </w:r>
      <w:r>
        <w:t xml:space="preserve"> This lag is shorter than the response time difference between the data sources, </w:t>
      </w:r>
      <w:r>
        <w:lastRenderedPageBreak/>
        <w:t>suggesting that measurement precision was not the source of the timing discrepancies between on-site and web-based data.</w:t>
      </w:r>
      <w:commentRangeEnd w:id="240"/>
      <w:r w:rsidR="00B719AE">
        <w:rPr>
          <w:rStyle w:val="CommentReference"/>
        </w:rPr>
        <w:commentReference w:id="240"/>
      </w:r>
    </w:p>
    <w:p w14:paraId="697806DF" w14:textId="77777777" w:rsidR="00BC0727" w:rsidRDefault="00B83CF5">
      <w:pPr>
        <w:pStyle w:val="BodyText"/>
      </w:pPr>
      <w:r>
        <w:t>According to our meta-analysis, the data from 23 teams</w:t>
      </w:r>
      <w:r>
        <w:t xml:space="preserve"> revealed marginal match advantages: 16 of these teams collected data on site (e.g., NOR 003) and 9 collected data online (e.g., NZL 005). The former example of the online data is from a lab testing in Norwegian, a language in which the match advantage of </w:t>
      </w:r>
      <w:r>
        <w:t xml:space="preserve">orientation had not been studied before, to our knowledge. The latter example is from a lab testing in English, a language that has yielded marginal match advantages of object orientation before (Chen et al., 2020; Stanfield &amp; Zwaan, 2001; Zwaan &amp; Pecher, </w:t>
      </w:r>
      <w:r>
        <w:t>2012).</w:t>
      </w:r>
    </w:p>
    <w:p w14:paraId="697806E0" w14:textId="77777777" w:rsidR="00BC0727" w:rsidRDefault="00B83CF5">
      <w:pPr>
        <w:pStyle w:val="Heading2"/>
      </w:pPr>
      <w:bookmarkStart w:id="241" w:name="generalizability-and-limitations"/>
      <w:bookmarkEnd w:id="235"/>
      <w:r>
        <w:t>4.2</w:t>
      </w:r>
      <w:r>
        <w:tab/>
        <w:t>Generalizability and Limitations</w:t>
      </w:r>
    </w:p>
    <w:p w14:paraId="697806E1" w14:textId="77777777" w:rsidR="00BC0727" w:rsidRDefault="00B83CF5">
      <w:pPr>
        <w:pStyle w:val="FirstParagraph"/>
      </w:pPr>
      <w:r>
        <w:t xml:space="preserve">To acknowledge deviations from the preregistration, it must be noted that the final data included four more languages than were initially planned, and that some data were collected on the web due to the Covid-19 </w:t>
      </w:r>
      <w:r>
        <w:t>pandemic, instead of in labs as planned. We do not know of any research suggesting how these deviations could have affected our results. For instance, we reviewed research suggesting that on-site and web-based data need not substantially differ (e.g., de L</w:t>
      </w:r>
      <w:r>
        <w:t>eeuw &amp; Motz, 2016).</w:t>
      </w:r>
    </w:p>
    <w:p w14:paraId="697806E2" w14:textId="77777777" w:rsidR="00BC0727" w:rsidRDefault="00B83CF5">
      <w:pPr>
        <w:pStyle w:val="BodyText"/>
      </w:pPr>
      <w:r>
        <w:t xml:space="preserve">This study reflected the difficulty of investigating cognition across languages, especially when dealing with effects that require large sample sizes (see Loken &amp; Gelman, 2017; Vadillo et al., 2016). Indeed, a fundamental challenge for </w:t>
      </w:r>
      <w:r>
        <w:t>our project was substantial variation in the number of participants available for the languages we investigated. It must also be noted that the mixed-effects models could have been more conservative by prioritizing the maximal random-effects structure over</w:t>
      </w:r>
      <w:r>
        <w:t xml:space="preserve"> the achievement of model convergence (Brauer &amp; Curtin, 2018).</w:t>
      </w:r>
    </w:p>
    <w:p w14:paraId="697806E3" w14:textId="77777777" w:rsidR="00BC0727" w:rsidRDefault="00B83CF5">
      <w:pPr>
        <w:pStyle w:val="BodyText"/>
      </w:pPr>
      <w:r>
        <w:lastRenderedPageBreak/>
        <w:t>Some languages in this study had one participating team only or did not have sufficient data for the exploratory analysis: Arabic, Brazilian Portuguese, European Portuguese, Greek, Hebrew, Hind</w:t>
      </w:r>
      <w:r>
        <w:t>i, Hungarian, Polish, Serbian, Simplified Chinese and Thai. As a consequence, we do not know if these languages would show a robust match advantage if they were studied by more than two laboratories plus a sample size as large as that which we had for Engl</w:t>
      </w:r>
      <w:r>
        <w:t>ish. Researchers could use stimuli employed for the present study to launch new studies that focus on these specific languages. With rigorous power analyses and large multi-site collaborative projects, future research on specific languages has the potentia</w:t>
      </w:r>
      <w:r>
        <w:t>l to provide robust estimates of match advantages associated with a variety of object properties. Such research could serve as a firm foundation for developing a strong theory of mental simulation.</w:t>
      </w:r>
    </w:p>
    <w:p w14:paraId="697806E4" w14:textId="77777777" w:rsidR="00BC0727" w:rsidRDefault="00B83CF5">
      <w:r>
        <w:br w:type="page"/>
      </w:r>
    </w:p>
    <w:p w14:paraId="697806E5" w14:textId="77777777" w:rsidR="00BC0727" w:rsidRDefault="00B83CF5">
      <w:pPr>
        <w:pStyle w:val="Heading1"/>
      </w:pPr>
      <w:bookmarkStart w:id="242" w:name="references"/>
      <w:bookmarkEnd w:id="232"/>
      <w:bookmarkEnd w:id="241"/>
      <w:r>
        <w:lastRenderedPageBreak/>
        <w:t>5</w:t>
      </w:r>
      <w:r>
        <w:tab/>
        <w:t>References</w:t>
      </w:r>
    </w:p>
    <w:p w14:paraId="697806E6" w14:textId="77777777" w:rsidR="00BC0727" w:rsidRDefault="00B83CF5">
      <w:pPr>
        <w:pStyle w:val="Bibliography"/>
      </w:pPr>
      <w:bookmarkStart w:id="243" w:name="ref-anwyl-irvineGorillaOurMidst2020"/>
      <w:bookmarkStart w:id="244" w:name="refs"/>
      <w:r>
        <w:t>Anwyl-Irvine, A. L., Massonnié, J., Flitton</w:t>
      </w:r>
      <w:r>
        <w:t xml:space="preserve">, A., Kirkham, N., &amp; Evershed, J. K. (2020). Gorilla in our midst: An online behavioral experiment builder. </w:t>
      </w:r>
      <w:r>
        <w:rPr>
          <w:i/>
          <w:iCs/>
        </w:rPr>
        <w:t>Behavior Research Methods</w:t>
      </w:r>
      <w:r>
        <w:t xml:space="preserve">, </w:t>
      </w:r>
      <w:r>
        <w:rPr>
          <w:i/>
          <w:iCs/>
        </w:rPr>
        <w:t>52</w:t>
      </w:r>
      <w:r>
        <w:t xml:space="preserve">(1), 388–407. </w:t>
      </w:r>
      <w:hyperlink r:id="rId22">
        <w:r>
          <w:rPr>
            <w:rStyle w:val="Hyperlink"/>
          </w:rPr>
          <w:t>https://doi.org/10.3758/s13428-019-01237-x</w:t>
        </w:r>
      </w:hyperlink>
    </w:p>
    <w:p w14:paraId="697806E7" w14:textId="77777777" w:rsidR="00BC0727" w:rsidRDefault="00B83CF5">
      <w:pPr>
        <w:pStyle w:val="Bibliography"/>
      </w:pPr>
      <w:bookmarkStart w:id="245" w:name="ref-armstrongWhenUseBonferroni2014"/>
      <w:bookmarkEnd w:id="243"/>
      <w:r>
        <w:t xml:space="preserve">Armstrong, R. A. (2014). When to use the Bonferroni correction. </w:t>
      </w:r>
      <w:r>
        <w:rPr>
          <w:i/>
          <w:iCs/>
        </w:rPr>
        <w:t>Ophthalmic and Physiological Optics</w:t>
      </w:r>
      <w:r>
        <w:t xml:space="preserve">, </w:t>
      </w:r>
      <w:r>
        <w:rPr>
          <w:i/>
          <w:iCs/>
        </w:rPr>
        <w:t>34</w:t>
      </w:r>
      <w:r>
        <w:t xml:space="preserve">(5), 502–508. </w:t>
      </w:r>
      <w:hyperlink r:id="rId23">
        <w:r>
          <w:rPr>
            <w:rStyle w:val="Hyperlink"/>
          </w:rPr>
          <w:t>https://doi.org/10.1111/opo.12131</w:t>
        </w:r>
      </w:hyperlink>
    </w:p>
    <w:p w14:paraId="697806E8" w14:textId="77777777" w:rsidR="00BC0727" w:rsidRDefault="00B83CF5">
      <w:pPr>
        <w:pStyle w:val="Bibliography"/>
      </w:pPr>
      <w:bookmarkStart w:id="246" w:name="ref-baayen_mixed-effects_2008"/>
      <w:bookmarkEnd w:id="245"/>
      <w:r>
        <w:t>Baayen, R. H., Davidson, D. J., &amp; Bates, D. M. (2008</w:t>
      </w:r>
      <w:r>
        <w:t xml:space="preserve">). Mixed-effects modeling with crossed random effects for subjects and items. </w:t>
      </w:r>
      <w:r>
        <w:rPr>
          <w:i/>
          <w:iCs/>
        </w:rPr>
        <w:t>Journal of Memory and Language</w:t>
      </w:r>
      <w:r>
        <w:t xml:space="preserve">, </w:t>
      </w:r>
      <w:r>
        <w:rPr>
          <w:i/>
          <w:iCs/>
        </w:rPr>
        <w:t>59</w:t>
      </w:r>
      <w:r>
        <w:t xml:space="preserve">(4), 390–412. </w:t>
      </w:r>
      <w:hyperlink r:id="rId24">
        <w:r>
          <w:rPr>
            <w:rStyle w:val="Hyperlink"/>
          </w:rPr>
          <w:t>https://doi.org/10.1016/j.jml.2007.12.005</w:t>
        </w:r>
      </w:hyperlink>
    </w:p>
    <w:p w14:paraId="697806E9" w14:textId="77777777" w:rsidR="00BC0727" w:rsidRDefault="00B83CF5">
      <w:pPr>
        <w:pStyle w:val="Bibliography"/>
      </w:pPr>
      <w:bookmarkStart w:id="247" w:name="X771019d8c418e89e63d3492e82a2a2f5caf7c01"/>
      <w:bookmarkEnd w:id="246"/>
      <w:r>
        <w:t>Barsalou, L. W. (2019). Est</w:t>
      </w:r>
      <w:r>
        <w:t xml:space="preserve">ablishing generalizable mechanisms. </w:t>
      </w:r>
      <w:r>
        <w:rPr>
          <w:i/>
          <w:iCs/>
        </w:rPr>
        <w:t>Psychological Inquiry</w:t>
      </w:r>
      <w:r>
        <w:t xml:space="preserve">, </w:t>
      </w:r>
      <w:r>
        <w:rPr>
          <w:i/>
          <w:iCs/>
        </w:rPr>
        <w:t>30</w:t>
      </w:r>
      <w:r>
        <w:t xml:space="preserve">(4), 220–230. </w:t>
      </w:r>
      <w:hyperlink r:id="rId25">
        <w:r>
          <w:rPr>
            <w:rStyle w:val="Hyperlink"/>
          </w:rPr>
          <w:t>https://doi.org/10.1080/1047840X.2019.1693857</w:t>
        </w:r>
      </w:hyperlink>
    </w:p>
    <w:p w14:paraId="697806EA" w14:textId="77777777" w:rsidR="00BC0727" w:rsidRDefault="00B83CF5">
      <w:pPr>
        <w:pStyle w:val="Bibliography"/>
      </w:pPr>
      <w:bookmarkStart w:id="248" w:name="ref-barsalouPerceptualSymbolSystems1999"/>
      <w:bookmarkEnd w:id="247"/>
      <w:r>
        <w:t xml:space="preserve">Barsalou, L. W. (1999). Perceptual symbol systems. </w:t>
      </w:r>
      <w:r>
        <w:rPr>
          <w:i/>
          <w:iCs/>
        </w:rPr>
        <w:t>Behavioral and Brain Sciences</w:t>
      </w:r>
      <w:r>
        <w:t xml:space="preserve">, </w:t>
      </w:r>
      <w:r>
        <w:rPr>
          <w:i/>
          <w:iCs/>
        </w:rPr>
        <w:t>22</w:t>
      </w:r>
      <w:r>
        <w:t xml:space="preserve">, 577–660. </w:t>
      </w:r>
      <w:hyperlink r:id="rId26">
        <w:r>
          <w:rPr>
            <w:rStyle w:val="Hyperlink"/>
          </w:rPr>
          <w:t>https://doi.org/10.1017/S0140525X99002149</w:t>
        </w:r>
      </w:hyperlink>
    </w:p>
    <w:p w14:paraId="697806EB" w14:textId="77777777" w:rsidR="00BC0727" w:rsidRDefault="00B83CF5">
      <w:pPr>
        <w:pStyle w:val="Bibliography"/>
      </w:pPr>
      <w:bookmarkStart w:id="249" w:name="X52e2d5c045016a47897d549d655ec08124795fe"/>
      <w:bookmarkEnd w:id="248"/>
      <w:r>
        <w:t>Barsalou, L. W. (2009). Simulation, situated conceptualiza</w:t>
      </w:r>
      <w:r>
        <w:t xml:space="preserve">tion, and prediction. </w:t>
      </w:r>
      <w:r>
        <w:rPr>
          <w:i/>
          <w:iCs/>
        </w:rPr>
        <w:t>Philosophical Transactions of the Royal Society of London. Series B, Biological Sciences</w:t>
      </w:r>
      <w:r>
        <w:t xml:space="preserve">, </w:t>
      </w:r>
      <w:r>
        <w:rPr>
          <w:i/>
          <w:iCs/>
        </w:rPr>
        <w:t>364</w:t>
      </w:r>
      <w:r>
        <w:t xml:space="preserve">, 1281–1289. </w:t>
      </w:r>
      <w:hyperlink r:id="rId27">
        <w:r>
          <w:rPr>
            <w:rStyle w:val="Hyperlink"/>
          </w:rPr>
          <w:t>https://doi.org/10.1098/rstb.2008.0319</w:t>
        </w:r>
      </w:hyperlink>
    </w:p>
    <w:p w14:paraId="697806EC" w14:textId="77777777" w:rsidR="00BC0727" w:rsidRDefault="00B83CF5">
      <w:pPr>
        <w:pStyle w:val="Bibliography"/>
      </w:pPr>
      <w:bookmarkStart w:id="250" w:name="ref-batesFittingLinearMixedEffects2015"/>
      <w:bookmarkEnd w:id="249"/>
      <w:r>
        <w:t>Bates, D., Mächler, M., Bolker,</w:t>
      </w:r>
      <w:r>
        <w:t xml:space="preserve"> B., &amp; Walker, S. (2015). Fitting Linear Mixed-Effects Models Using Lme4. </w:t>
      </w:r>
      <w:r>
        <w:rPr>
          <w:i/>
          <w:iCs/>
        </w:rPr>
        <w:t>Journal of Statistical Software</w:t>
      </w:r>
      <w:r>
        <w:t xml:space="preserve">, </w:t>
      </w:r>
      <w:r>
        <w:rPr>
          <w:i/>
          <w:iCs/>
        </w:rPr>
        <w:t>67</w:t>
      </w:r>
      <w:r>
        <w:t xml:space="preserve">(1). </w:t>
      </w:r>
      <w:hyperlink r:id="rId28">
        <w:r>
          <w:rPr>
            <w:rStyle w:val="Hyperlink"/>
          </w:rPr>
          <w:t>https://doi.org/10.18637/jss.v067.i01</w:t>
        </w:r>
      </w:hyperlink>
    </w:p>
    <w:p w14:paraId="697806ED" w14:textId="77777777" w:rsidR="00BC0727" w:rsidRDefault="00B83CF5">
      <w:pPr>
        <w:pStyle w:val="Bibliography"/>
      </w:pPr>
      <w:bookmarkStart w:id="251" w:name="ref-beilockSportsExperienceChanges2008"/>
      <w:bookmarkEnd w:id="250"/>
      <w:r>
        <w:t>Beilock, S. L., Lyons, I. M., Mattarella-Micke,</w:t>
      </w:r>
      <w:r>
        <w:t xml:space="preserve"> A., Nusbaum, H. C., &amp; Small, S. L. (2008). Sports experience changes the neural processing of action language. </w:t>
      </w:r>
      <w:r>
        <w:rPr>
          <w:i/>
          <w:iCs/>
        </w:rPr>
        <w:t>Proceedings of the National Academy of Sciences</w:t>
      </w:r>
      <w:r>
        <w:t xml:space="preserve">, </w:t>
      </w:r>
      <w:r>
        <w:rPr>
          <w:i/>
          <w:iCs/>
        </w:rPr>
        <w:t>105</w:t>
      </w:r>
      <w:r>
        <w:t xml:space="preserve">(36), 13269–13273. </w:t>
      </w:r>
      <w:hyperlink r:id="rId29">
        <w:r>
          <w:rPr>
            <w:rStyle w:val="Hyperlink"/>
          </w:rPr>
          <w:t>https://doi.or</w:t>
        </w:r>
        <w:r>
          <w:rPr>
            <w:rStyle w:val="Hyperlink"/>
          </w:rPr>
          <w:t>g/10.1073/pnas.0803424105</w:t>
        </w:r>
      </w:hyperlink>
    </w:p>
    <w:p w14:paraId="697806EE" w14:textId="77777777" w:rsidR="00BC0727" w:rsidRDefault="00B83CF5">
      <w:pPr>
        <w:pStyle w:val="Bibliography"/>
      </w:pPr>
      <w:bookmarkStart w:id="252" w:name="ref-brauerLinearMixedeffectsModels2018"/>
      <w:bookmarkEnd w:id="251"/>
      <w:r>
        <w:lastRenderedPageBreak/>
        <w:t>Brauer, M., &amp; Curtin, J. J. (2018). Linear mixed-effects models and the analysis of nonindependent data: A unified framework to analyze categorical and continuous independent variables that vary within-subjects and/or within-items</w:t>
      </w:r>
      <w:r>
        <w:t xml:space="preserve">. </w:t>
      </w:r>
      <w:r>
        <w:rPr>
          <w:i/>
          <w:iCs/>
        </w:rPr>
        <w:t>Psychological Methods</w:t>
      </w:r>
      <w:r>
        <w:t xml:space="preserve">, </w:t>
      </w:r>
      <w:r>
        <w:rPr>
          <w:i/>
          <w:iCs/>
        </w:rPr>
        <w:t>23</w:t>
      </w:r>
      <w:r>
        <w:t xml:space="preserve">(3), 389–411. </w:t>
      </w:r>
      <w:hyperlink r:id="rId30">
        <w:r>
          <w:rPr>
            <w:rStyle w:val="Hyperlink"/>
          </w:rPr>
          <w:t>https://doi.org/10.1037/met0000159</w:t>
        </w:r>
      </w:hyperlink>
    </w:p>
    <w:p w14:paraId="697806EF" w14:textId="77777777" w:rsidR="00BC0727" w:rsidRDefault="00B83CF5">
      <w:pPr>
        <w:pStyle w:val="Bibliography"/>
      </w:pPr>
      <w:bookmarkStart w:id="253" w:name="ref-bridgesTimingMegastudyComparing2020a"/>
      <w:bookmarkEnd w:id="252"/>
      <w:r>
        <w:t>Bridges, D., Pitiot, A., MacAskill, M. R., &amp; Peirce, J. W. (2020). The timing mega-study: Comparing a range of experiment gene</w:t>
      </w:r>
      <w:r>
        <w:t xml:space="preserve">rators, both lab-based and online. </w:t>
      </w:r>
      <w:r>
        <w:rPr>
          <w:i/>
          <w:iCs/>
        </w:rPr>
        <w:t>PeerJ</w:t>
      </w:r>
      <w:r>
        <w:t xml:space="preserve">, </w:t>
      </w:r>
      <w:r>
        <w:rPr>
          <w:i/>
          <w:iCs/>
        </w:rPr>
        <w:t>8</w:t>
      </w:r>
      <w:r>
        <w:t xml:space="preserve">, e9414. </w:t>
      </w:r>
      <w:hyperlink r:id="rId31">
        <w:r>
          <w:rPr>
            <w:rStyle w:val="Hyperlink"/>
          </w:rPr>
          <w:t>https://doi.org/10.7717/peerj.9414</w:t>
        </w:r>
      </w:hyperlink>
    </w:p>
    <w:p w14:paraId="697806F0" w14:textId="77777777" w:rsidR="00BC0727" w:rsidRDefault="00B83CF5">
      <w:pPr>
        <w:pStyle w:val="Bibliography"/>
      </w:pPr>
      <w:bookmarkStart w:id="254" w:name="ref-chenDoesObjectSize2020"/>
      <w:bookmarkEnd w:id="253"/>
      <w:r>
        <w:t xml:space="preserve">Chen, S.-C., de Koning, B. B., &amp; Zwaan, R. A. (2020). Does object size matter with regard to the mental simulation </w:t>
      </w:r>
      <w:r>
        <w:t xml:space="preserve">of object orientation? </w:t>
      </w:r>
      <w:r>
        <w:rPr>
          <w:i/>
          <w:iCs/>
        </w:rPr>
        <w:t>Experimental Psychology</w:t>
      </w:r>
      <w:r>
        <w:t xml:space="preserve">, </w:t>
      </w:r>
      <w:r>
        <w:rPr>
          <w:i/>
          <w:iCs/>
        </w:rPr>
        <w:t>67</w:t>
      </w:r>
      <w:r>
        <w:t xml:space="preserve">(1), 56–72. </w:t>
      </w:r>
      <w:hyperlink r:id="rId32">
        <w:r>
          <w:rPr>
            <w:rStyle w:val="Hyperlink"/>
          </w:rPr>
          <w:t>https://doi.org/10.1027/1618-3169/a000468</w:t>
        </w:r>
      </w:hyperlink>
    </w:p>
    <w:p w14:paraId="697806F1" w14:textId="77777777" w:rsidR="00BC0727" w:rsidRDefault="00B83CF5">
      <w:pPr>
        <w:pStyle w:val="Bibliography"/>
      </w:pPr>
      <w:bookmarkStart w:id="255" w:name="ref-chuSpontaneousGesturesMental2008"/>
      <w:bookmarkEnd w:id="254"/>
      <w:r>
        <w:t>Chu, M., &amp; Kita, S. (2008). Spontaneous gestures during mental rotation tasks: Insights int</w:t>
      </w:r>
      <w:r>
        <w:t xml:space="preserve">o the microdevelopment of the motor strategy. </w:t>
      </w:r>
      <w:r>
        <w:rPr>
          <w:i/>
          <w:iCs/>
        </w:rPr>
        <w:t>Journal of Experimental Psychology: General</w:t>
      </w:r>
      <w:r>
        <w:t xml:space="preserve">, </w:t>
      </w:r>
      <w:r>
        <w:rPr>
          <w:i/>
          <w:iCs/>
        </w:rPr>
        <w:t>137</w:t>
      </w:r>
      <w:r>
        <w:t xml:space="preserve">(4), 706–723. </w:t>
      </w:r>
      <w:hyperlink r:id="rId33">
        <w:r>
          <w:rPr>
            <w:rStyle w:val="Hyperlink"/>
          </w:rPr>
          <w:t>https://doi.org/10.1037/a0013157</w:t>
        </w:r>
      </w:hyperlink>
    </w:p>
    <w:p w14:paraId="697806F2" w14:textId="77777777" w:rsidR="00BC0727" w:rsidRDefault="00B83CF5">
      <w:pPr>
        <w:pStyle w:val="Bibliography"/>
      </w:pPr>
      <w:bookmarkStart w:id="256" w:name="ref-cohenMentalRotationMental1993"/>
      <w:bookmarkEnd w:id="255"/>
      <w:r>
        <w:t>Cohen, D., &amp; Kubovy, M. (1993). Mental rotation, mental represe</w:t>
      </w:r>
      <w:r>
        <w:t xml:space="preserve">ntation, and flat slopes. </w:t>
      </w:r>
      <w:r>
        <w:rPr>
          <w:i/>
          <w:iCs/>
        </w:rPr>
        <w:t>Cognitive Psychology</w:t>
      </w:r>
      <w:r>
        <w:t xml:space="preserve">, </w:t>
      </w:r>
      <w:r>
        <w:rPr>
          <w:i/>
          <w:iCs/>
        </w:rPr>
        <w:t>25</w:t>
      </w:r>
      <w:r>
        <w:t xml:space="preserve">, 351–382. </w:t>
      </w:r>
      <w:hyperlink r:id="rId34">
        <w:r>
          <w:rPr>
            <w:rStyle w:val="Hyperlink"/>
          </w:rPr>
          <w:t>https://doi.org/10.1006/cogp.1993.1009</w:t>
        </w:r>
      </w:hyperlink>
    </w:p>
    <w:p w14:paraId="697806F3" w14:textId="77777777" w:rsidR="00BC0727" w:rsidRDefault="00B83CF5">
      <w:pPr>
        <w:pStyle w:val="Bibliography"/>
      </w:pPr>
      <w:bookmarkStart w:id="257" w:name="ref-connellRepresentingObjectColour2007"/>
      <w:bookmarkEnd w:id="256"/>
      <w:r>
        <w:t xml:space="preserve">Connell, L. (2007). Representing object colour in language comprehension. </w:t>
      </w:r>
      <w:r>
        <w:rPr>
          <w:i/>
          <w:iCs/>
        </w:rPr>
        <w:t>Cognition</w:t>
      </w:r>
      <w:r>
        <w:t xml:space="preserve">, </w:t>
      </w:r>
      <w:r>
        <w:rPr>
          <w:i/>
          <w:iCs/>
        </w:rPr>
        <w:t>102</w:t>
      </w:r>
      <w:r>
        <w:t>, 476–485.</w:t>
      </w:r>
      <w:r>
        <w:t xml:space="preserve"> </w:t>
      </w:r>
      <w:hyperlink r:id="rId35">
        <w:r>
          <w:rPr>
            <w:rStyle w:val="Hyperlink"/>
          </w:rPr>
          <w:t>https://doi.org/10.1016/j.cognition.2006.02.009</w:t>
        </w:r>
      </w:hyperlink>
    </w:p>
    <w:p w14:paraId="697806F4" w14:textId="77777777" w:rsidR="00BC0727" w:rsidRDefault="00B83CF5">
      <w:pPr>
        <w:pStyle w:val="Bibliography"/>
      </w:pPr>
      <w:bookmarkStart w:id="258" w:name="ref-deleeuwPsychophysicsWebBrowser2016"/>
      <w:bookmarkEnd w:id="257"/>
      <w:r>
        <w:t xml:space="preserve">de Leeuw, J. R., &amp; Motz, B. A. (2016). Psychophysics in a Web browser? Comparing response times collected with JavaScript and Psychophysics </w:t>
      </w:r>
      <w:r>
        <w:t xml:space="preserve">Toolbox in a visual search task. </w:t>
      </w:r>
      <w:r>
        <w:rPr>
          <w:i/>
          <w:iCs/>
        </w:rPr>
        <w:t>Behavior Research Methods</w:t>
      </w:r>
      <w:r>
        <w:t xml:space="preserve">, </w:t>
      </w:r>
      <w:r>
        <w:rPr>
          <w:i/>
          <w:iCs/>
        </w:rPr>
        <w:t>48</w:t>
      </w:r>
      <w:r>
        <w:t xml:space="preserve">(1), 1–12. </w:t>
      </w:r>
      <w:hyperlink r:id="rId36">
        <w:r>
          <w:rPr>
            <w:rStyle w:val="Hyperlink"/>
          </w:rPr>
          <w:t>https://doi.org/10.3758/s13428-015-0567-2</w:t>
        </w:r>
      </w:hyperlink>
    </w:p>
    <w:p w14:paraId="697806F5" w14:textId="77777777" w:rsidR="00BC0727" w:rsidRDefault="00B83CF5">
      <w:pPr>
        <w:pStyle w:val="Bibliography"/>
      </w:pPr>
      <w:bookmarkStart w:id="259" w:name="ref-koning_mental_2017"/>
      <w:bookmarkEnd w:id="258"/>
      <w:r>
        <w:lastRenderedPageBreak/>
        <w:t>De Koning, B. B., Wassenburg, S. I., Bos, L. T., &amp; Van der Schoot, M. (2017). Me</w:t>
      </w:r>
      <w:r>
        <w:t xml:space="preserve">ntal simulation of four visual object properties: Similarities and differences as assessed by the sentence-picture verification task. </w:t>
      </w:r>
      <w:r>
        <w:rPr>
          <w:i/>
          <w:iCs/>
        </w:rPr>
        <w:t>Journal of Cognitive Psychology</w:t>
      </w:r>
      <w:r>
        <w:t xml:space="preserve">, </w:t>
      </w:r>
      <w:r>
        <w:rPr>
          <w:i/>
          <w:iCs/>
        </w:rPr>
        <w:t>29</w:t>
      </w:r>
      <w:r>
        <w:t xml:space="preserve">(4), 420–432. </w:t>
      </w:r>
      <w:hyperlink r:id="rId37">
        <w:r>
          <w:rPr>
            <w:rStyle w:val="Hyperlink"/>
          </w:rPr>
          <w:t>https://</w:t>
        </w:r>
        <w:r>
          <w:rPr>
            <w:rStyle w:val="Hyperlink"/>
          </w:rPr>
          <w:t>doi.org/10.1080/20445911.2017.1281283</w:t>
        </w:r>
      </w:hyperlink>
    </w:p>
    <w:p w14:paraId="697806F6" w14:textId="77777777" w:rsidR="00BC0727" w:rsidRDefault="00B83CF5">
      <w:pPr>
        <w:pStyle w:val="Bibliography"/>
      </w:pPr>
      <w:bookmarkStart w:id="260" w:name="Xe3fd8b19a531c4d0e161acb5d4b49daa372816c"/>
      <w:bookmarkEnd w:id="259"/>
      <w:r>
        <w:t xml:space="preserve">Engelen, J. A. A., Bouwmeester, S., de Bruin, A. B. H., &amp; Zwaan, R. A. (2011). Perceptual simulation in developing language comprehension. </w:t>
      </w:r>
      <w:r>
        <w:rPr>
          <w:i/>
          <w:iCs/>
        </w:rPr>
        <w:t>Journal of Experimental Child Psychology</w:t>
      </w:r>
      <w:r>
        <w:t xml:space="preserve">, </w:t>
      </w:r>
      <w:r>
        <w:rPr>
          <w:i/>
          <w:iCs/>
        </w:rPr>
        <w:t>110</w:t>
      </w:r>
      <w:r>
        <w:t xml:space="preserve">(4), 659–675. </w:t>
      </w:r>
      <w:hyperlink r:id="rId38">
        <w:r>
          <w:rPr>
            <w:rStyle w:val="Hyperlink"/>
          </w:rPr>
          <w:t>https://doi.org/10.1016/j.jecp.2011.06.009</w:t>
        </w:r>
      </w:hyperlink>
    </w:p>
    <w:p w14:paraId="697806F7" w14:textId="77777777" w:rsidR="00BC0727" w:rsidRDefault="00B83CF5">
      <w:pPr>
        <w:pStyle w:val="Bibliography"/>
      </w:pPr>
      <w:bookmarkStart w:id="261" w:name="ref-frickMentalObjectRotation2013"/>
      <w:bookmarkEnd w:id="260"/>
      <w:r>
        <w:t xml:space="preserve">Frick, A., &amp; Möhring, W. (2013). Mental object rotation and motor development in 8- and 10-month-old infants. </w:t>
      </w:r>
      <w:r>
        <w:rPr>
          <w:i/>
          <w:iCs/>
        </w:rPr>
        <w:t>Journal of Experimental Child Psychology</w:t>
      </w:r>
      <w:r>
        <w:t xml:space="preserve">, </w:t>
      </w:r>
      <w:r>
        <w:rPr>
          <w:i/>
          <w:iCs/>
        </w:rPr>
        <w:t>115</w:t>
      </w:r>
      <w:r>
        <w:t xml:space="preserve">(4), 708–720. </w:t>
      </w:r>
      <w:hyperlink r:id="rId39">
        <w:r>
          <w:rPr>
            <w:rStyle w:val="Hyperlink"/>
          </w:rPr>
          <w:t>https://doi.org/10.1016/j.jecp.2013.04.001</w:t>
        </w:r>
      </w:hyperlink>
    </w:p>
    <w:p w14:paraId="697806F8" w14:textId="77777777" w:rsidR="00BC0727" w:rsidRDefault="00B83CF5">
      <w:pPr>
        <w:pStyle w:val="Bibliography"/>
      </w:pPr>
      <w:bookmarkStart w:id="262" w:name="ref-ghandhariDifferentKindsEmbodied2020"/>
      <w:bookmarkEnd w:id="261"/>
      <w:r>
        <w:t xml:space="preserve">Ghandhari, M., Fini, C., Da Rold, F., &amp; Borghi, A. M. (2020). Different kinds of embodied language: A comparison between Italian and Persian languages. </w:t>
      </w:r>
      <w:r>
        <w:rPr>
          <w:i/>
          <w:iCs/>
        </w:rPr>
        <w:t>B</w:t>
      </w:r>
      <w:r>
        <w:rPr>
          <w:i/>
          <w:iCs/>
        </w:rPr>
        <w:t>rain and Cognition</w:t>
      </w:r>
      <w:r>
        <w:t xml:space="preserve">, </w:t>
      </w:r>
      <w:r>
        <w:rPr>
          <w:i/>
          <w:iCs/>
        </w:rPr>
        <w:t>142</w:t>
      </w:r>
      <w:r>
        <w:t xml:space="preserve">, 105581. </w:t>
      </w:r>
      <w:hyperlink r:id="rId40">
        <w:r>
          <w:rPr>
            <w:rStyle w:val="Hyperlink"/>
          </w:rPr>
          <w:t>https://doi.org/10.1016/j.bandc.2020.105581</w:t>
        </w:r>
      </w:hyperlink>
    </w:p>
    <w:p w14:paraId="697806F9" w14:textId="77777777" w:rsidR="00BC0727" w:rsidRDefault="00B83CF5">
      <w:pPr>
        <w:pStyle w:val="Bibliography"/>
      </w:pPr>
      <w:bookmarkStart w:id="263" w:name="ref-glenbergGroundingLanguageAction2002"/>
      <w:bookmarkEnd w:id="262"/>
      <w:r>
        <w:t xml:space="preserve">Glenberg, A., &amp; Kaschak, M. (2002). Grounding language in action. </w:t>
      </w:r>
      <w:r>
        <w:rPr>
          <w:i/>
          <w:iCs/>
        </w:rPr>
        <w:t>Psychonomic Bulletin &amp; Review</w:t>
      </w:r>
      <w:r>
        <w:t xml:space="preserve">, </w:t>
      </w:r>
      <w:r>
        <w:rPr>
          <w:i/>
          <w:iCs/>
        </w:rPr>
        <w:t>9</w:t>
      </w:r>
      <w:r>
        <w:t xml:space="preserve">, 558–565. </w:t>
      </w:r>
      <w:hyperlink r:id="rId41">
        <w:r>
          <w:rPr>
            <w:rStyle w:val="Hyperlink"/>
          </w:rPr>
          <w:t>https://doi.org/10.3758/bf03196313</w:t>
        </w:r>
      </w:hyperlink>
    </w:p>
    <w:p w14:paraId="697806FA" w14:textId="77777777" w:rsidR="00BC0727" w:rsidRDefault="00B83CF5">
      <w:pPr>
        <w:pStyle w:val="Bibliography"/>
      </w:pPr>
      <w:bookmarkStart w:id="264" w:name="ref-kosterMentalSimulationObject2018"/>
      <w:bookmarkEnd w:id="263"/>
      <w:r>
        <w:t xml:space="preserve">Koster, D., Cadierno, T., &amp; Chiarandini, M. (2018). Mental simulation of object orientation and size: A conceptual replication with second language learners. </w:t>
      </w:r>
      <w:r>
        <w:rPr>
          <w:i/>
          <w:iCs/>
        </w:rPr>
        <w:t>Journal of the E</w:t>
      </w:r>
      <w:r>
        <w:rPr>
          <w:i/>
          <w:iCs/>
        </w:rPr>
        <w:t>uropean Second Language Association</w:t>
      </w:r>
      <w:r>
        <w:t xml:space="preserve">, </w:t>
      </w:r>
      <w:r>
        <w:rPr>
          <w:i/>
          <w:iCs/>
        </w:rPr>
        <w:t>2</w:t>
      </w:r>
      <w:r>
        <w:t xml:space="preserve">(1). </w:t>
      </w:r>
      <w:hyperlink r:id="rId42">
        <w:r>
          <w:rPr>
            <w:rStyle w:val="Hyperlink"/>
          </w:rPr>
          <w:t>https://doi.org/10.22599/jesla.39</w:t>
        </w:r>
      </w:hyperlink>
    </w:p>
    <w:p w14:paraId="697806FB" w14:textId="77777777" w:rsidR="00BC0727" w:rsidRDefault="00B83CF5">
      <w:pPr>
        <w:pStyle w:val="Bibliography"/>
      </w:pPr>
      <w:bookmarkStart w:id="265" w:name="ref-kuznetsovaLmerTestPackageTests2017"/>
      <w:bookmarkEnd w:id="264"/>
      <w:r>
        <w:t xml:space="preserve">Kuznetsova, A., Brockhoff, P. B., &amp; Christensen, R. H. B. (2017). </w:t>
      </w:r>
      <w:r>
        <w:rPr>
          <w:b/>
          <w:bCs/>
        </w:rPr>
        <w:t>lmerTest</w:t>
      </w:r>
      <w:r>
        <w:t xml:space="preserve"> Package: Tests in Linear Mixed Effects Models. </w:t>
      </w:r>
      <w:r>
        <w:rPr>
          <w:i/>
          <w:iCs/>
        </w:rPr>
        <w:t>Jour</w:t>
      </w:r>
      <w:r>
        <w:rPr>
          <w:i/>
          <w:iCs/>
        </w:rPr>
        <w:t>nal of Statistical Software</w:t>
      </w:r>
      <w:r>
        <w:t xml:space="preserve">, </w:t>
      </w:r>
      <w:r>
        <w:rPr>
          <w:i/>
          <w:iCs/>
        </w:rPr>
        <w:t>82</w:t>
      </w:r>
      <w:r>
        <w:t xml:space="preserve">(13). </w:t>
      </w:r>
      <w:hyperlink r:id="rId43">
        <w:r>
          <w:rPr>
            <w:rStyle w:val="Hyperlink"/>
          </w:rPr>
          <w:t>https://doi.org/10.18637/jss.v082.i13</w:t>
        </w:r>
      </w:hyperlink>
    </w:p>
    <w:p w14:paraId="697806FC" w14:textId="77777777" w:rsidR="00BC0727" w:rsidRDefault="00B83CF5">
      <w:pPr>
        <w:pStyle w:val="Bibliography"/>
      </w:pPr>
      <w:bookmarkStart w:id="266" w:name="ref-langeJustAnotherTool2015"/>
      <w:bookmarkEnd w:id="265"/>
      <w:r>
        <w:lastRenderedPageBreak/>
        <w:t>Lange, K., Kühn, S., &amp; Filevich, E. (2015). "Just Another Tool for Online Studies” (JATOS): An easy solution for setup and m</w:t>
      </w:r>
      <w:r>
        <w:t xml:space="preserve">anagement of web servers supporting online studies. </w:t>
      </w:r>
      <w:r>
        <w:rPr>
          <w:i/>
          <w:iCs/>
        </w:rPr>
        <w:t>PLOS ONE</w:t>
      </w:r>
      <w:r>
        <w:t xml:space="preserve">, </w:t>
      </w:r>
      <w:r>
        <w:rPr>
          <w:i/>
          <w:iCs/>
        </w:rPr>
        <w:t>10</w:t>
      </w:r>
      <w:r>
        <w:t xml:space="preserve">(6), e0130834. </w:t>
      </w:r>
      <w:hyperlink r:id="rId44">
        <w:r>
          <w:rPr>
            <w:rStyle w:val="Hyperlink"/>
          </w:rPr>
          <w:t>https://doi.org/10.1371/journal.pone.0130834</w:t>
        </w:r>
      </w:hyperlink>
    </w:p>
    <w:p w14:paraId="697806FD" w14:textId="77777777" w:rsidR="00BC0727" w:rsidRDefault="00B83CF5">
      <w:pPr>
        <w:pStyle w:val="Bibliography"/>
      </w:pPr>
      <w:bookmarkStart w:id="267" w:name="ref-liERPStudyMental2017"/>
      <w:bookmarkEnd w:id="266"/>
      <w:r>
        <w:t xml:space="preserve">Li, Y., &amp; Shang, L. (2017). An ERP study on the mental simulation of implied object color information during Chinese sentence comprehension. </w:t>
      </w:r>
      <w:r>
        <w:rPr>
          <w:i/>
          <w:iCs/>
        </w:rPr>
        <w:t>Journal of Psychological Science</w:t>
      </w:r>
      <w:r>
        <w:t xml:space="preserve">, </w:t>
      </w:r>
      <w:r>
        <w:rPr>
          <w:i/>
          <w:iCs/>
        </w:rPr>
        <w:t>40</w:t>
      </w:r>
      <w:r>
        <w:t xml:space="preserve">(1), 29–36. </w:t>
      </w:r>
      <w:hyperlink r:id="rId45">
        <w:r>
          <w:rPr>
            <w:rStyle w:val="Hyperlink"/>
          </w:rPr>
          <w:t>https://doi.org/10.16719/j.cnki.1671-6981.20170105</w:t>
        </w:r>
      </w:hyperlink>
    </w:p>
    <w:p w14:paraId="697806FE" w14:textId="77777777" w:rsidR="00BC0727" w:rsidRDefault="00B83CF5">
      <w:pPr>
        <w:pStyle w:val="Bibliography"/>
      </w:pPr>
      <w:bookmarkStart w:id="268" w:name="ref-lokenMeasurementErrorReplication2017"/>
      <w:bookmarkEnd w:id="267"/>
      <w:r>
        <w:t xml:space="preserve">Loken, E., &amp; Gelman, A. (2017). Measurement error and the replication crisis. </w:t>
      </w:r>
      <w:r>
        <w:rPr>
          <w:i/>
          <w:iCs/>
        </w:rPr>
        <w:t>Science</w:t>
      </w:r>
      <w:r>
        <w:t xml:space="preserve">, </w:t>
      </w:r>
      <w:r>
        <w:rPr>
          <w:i/>
          <w:iCs/>
        </w:rPr>
        <w:t>355</w:t>
      </w:r>
      <w:r>
        <w:t xml:space="preserve">(6325), 584–585. </w:t>
      </w:r>
      <w:hyperlink r:id="rId46">
        <w:r>
          <w:rPr>
            <w:rStyle w:val="Hyperlink"/>
          </w:rPr>
          <w:t>https://doi.org/10.1126/science.aal3</w:t>
        </w:r>
        <w:r>
          <w:rPr>
            <w:rStyle w:val="Hyperlink"/>
          </w:rPr>
          <w:t>618</w:t>
        </w:r>
      </w:hyperlink>
    </w:p>
    <w:p w14:paraId="697806FF" w14:textId="77777777" w:rsidR="00BC0727" w:rsidRDefault="00B83CF5">
      <w:pPr>
        <w:pStyle w:val="Bibliography"/>
      </w:pPr>
      <w:bookmarkStart w:id="269" w:name="ref-lukeEvaluatingSignificanceLinear2017"/>
      <w:bookmarkEnd w:id="268"/>
      <w:r>
        <w:t xml:space="preserve">Luke, S. G. (2017). Evaluating significance in linear mixed-effects models in R. </w:t>
      </w:r>
      <w:r>
        <w:rPr>
          <w:i/>
          <w:iCs/>
        </w:rPr>
        <w:t>Behavior Research Methods</w:t>
      </w:r>
      <w:r>
        <w:t xml:space="preserve">, </w:t>
      </w:r>
      <w:r>
        <w:rPr>
          <w:i/>
          <w:iCs/>
        </w:rPr>
        <w:t>49</w:t>
      </w:r>
      <w:r>
        <w:t xml:space="preserve">(4), 1494–1502. </w:t>
      </w:r>
      <w:hyperlink r:id="rId47">
        <w:r>
          <w:rPr>
            <w:rStyle w:val="Hyperlink"/>
          </w:rPr>
          <w:t>https://doi.org/10.3758/s13428-016-0809-y</w:t>
        </w:r>
      </w:hyperlink>
    </w:p>
    <w:p w14:paraId="69780700" w14:textId="77777777" w:rsidR="00BC0727" w:rsidRDefault="00B83CF5">
      <w:pPr>
        <w:pStyle w:val="Bibliography"/>
      </w:pPr>
      <w:bookmarkStart w:id="270" w:name="X005d9e29f642880f32112bcf7d163ce9e6ad9f0"/>
      <w:bookmarkEnd w:id="269"/>
      <w:r>
        <w:t>Mathôt, S., Schreij, D.</w:t>
      </w:r>
      <w:r>
        <w:t xml:space="preserve">, &amp; Theeuwes, J. (2012). OpenSesame: An open-source, graphical experiment builder for the social sciences. </w:t>
      </w:r>
      <w:r>
        <w:rPr>
          <w:i/>
          <w:iCs/>
        </w:rPr>
        <w:t>Behavior Research Methods</w:t>
      </w:r>
      <w:r>
        <w:t xml:space="preserve">, </w:t>
      </w:r>
      <w:r>
        <w:rPr>
          <w:i/>
          <w:iCs/>
        </w:rPr>
        <w:t>44</w:t>
      </w:r>
      <w:r>
        <w:t xml:space="preserve">(2), 314–324. </w:t>
      </w:r>
      <w:hyperlink r:id="rId48">
        <w:r>
          <w:rPr>
            <w:rStyle w:val="Hyperlink"/>
          </w:rPr>
          <w:t>https://doi.org/10.3758/s13428-011-0168-7</w:t>
        </w:r>
      </w:hyperlink>
    </w:p>
    <w:p w14:paraId="69780701" w14:textId="77777777" w:rsidR="00BC0727" w:rsidRDefault="00B83CF5">
      <w:pPr>
        <w:pStyle w:val="Bibliography"/>
      </w:pPr>
      <w:bookmarkStart w:id="271" w:name="X540d3d95119d2b1ec8e2d37faa018c7662d4f8a"/>
      <w:bookmarkEnd w:id="270"/>
      <w:r>
        <w:t>Mos</w:t>
      </w:r>
      <w:r>
        <w:t>hontz, H., Campbell, L., Ebersole, C. R., IJzerman, H., Urry, H. L., Forscher, P. S., Grahe, J. E., McCarthy, R. J., Musser, E. D., Antfolk, J., Castille, C. M., Evans, T. R., Fiedler, S., Flake, J. K., Forero, D. A., Janssen, S. M. J., Keene, J. R., Protz</w:t>
      </w:r>
      <w:r>
        <w:t xml:space="preserve">ko, J., Aczel, B., … Chartier, C. R. (2018). The Psychological Science Accelerator: Advancing psychology through a distributed collaborative network. </w:t>
      </w:r>
      <w:r>
        <w:rPr>
          <w:i/>
          <w:iCs/>
        </w:rPr>
        <w:t>Advances in Methods and Practices in Psychological Science</w:t>
      </w:r>
      <w:r>
        <w:t xml:space="preserve">, </w:t>
      </w:r>
      <w:r>
        <w:rPr>
          <w:i/>
          <w:iCs/>
        </w:rPr>
        <w:t>1</w:t>
      </w:r>
      <w:r>
        <w:t xml:space="preserve">(4), 501–515. </w:t>
      </w:r>
      <w:hyperlink r:id="rId49">
        <w:r>
          <w:rPr>
            <w:rStyle w:val="Hyperlink"/>
          </w:rPr>
          <w:t>https://doi.org/10.1177/2515245918797607</w:t>
        </w:r>
      </w:hyperlink>
    </w:p>
    <w:p w14:paraId="69780702" w14:textId="77777777" w:rsidR="00BC0727" w:rsidRDefault="00B83CF5">
      <w:pPr>
        <w:pStyle w:val="Bibliography"/>
      </w:pPr>
      <w:bookmarkStart w:id="272" w:name="X5a8c980f3ef2c3ec0b9c301d0273c379998c7d9"/>
      <w:bookmarkEnd w:id="271"/>
      <w:r>
        <w:lastRenderedPageBreak/>
        <w:t xml:space="preserve">Newman, J. (2002). 1. A cross-linguistic overview of the posture verbs ‘Sit,’ ‘Stand,’ and ‘Lie.’ In J. Newman (Ed.), </w:t>
      </w:r>
      <w:r>
        <w:rPr>
          <w:i/>
          <w:iCs/>
        </w:rPr>
        <w:t>Typological Studies in Language</w:t>
      </w:r>
      <w:r>
        <w:t xml:space="preserve"> (Vol. 51, pp. 1–24). John Benjamins </w:t>
      </w:r>
      <w:r>
        <w:t xml:space="preserve">Publishing Company. </w:t>
      </w:r>
      <w:hyperlink r:id="rId50">
        <w:r>
          <w:rPr>
            <w:rStyle w:val="Hyperlink"/>
          </w:rPr>
          <w:t>https://doi.org/10.1075/tsl.51.02new</w:t>
        </w:r>
      </w:hyperlink>
    </w:p>
    <w:p w14:paraId="69780703" w14:textId="77777777" w:rsidR="00BC0727" w:rsidRDefault="00B83CF5">
      <w:pPr>
        <w:pStyle w:val="Bibliography"/>
      </w:pPr>
      <w:bookmarkStart w:id="273" w:name="Xd6e41d5ca1c4eb735305f9b7a67656fd6afc9c9"/>
      <w:bookmarkEnd w:id="272"/>
      <w:r>
        <w:t>Norcliffe, E., Harris, A. C., &amp; Jaeger, T. F. (2015). Cross-linguistic psycholinguistics and its critical role in theory development: Early beg</w:t>
      </w:r>
      <w:r>
        <w:t xml:space="preserve">innings and recent advances. </w:t>
      </w:r>
      <w:r>
        <w:rPr>
          <w:i/>
          <w:iCs/>
        </w:rPr>
        <w:t>Language, Cognition and Neuroscience</w:t>
      </w:r>
      <w:r>
        <w:t xml:space="preserve">, </w:t>
      </w:r>
      <w:r>
        <w:rPr>
          <w:i/>
          <w:iCs/>
        </w:rPr>
        <w:t>30</w:t>
      </w:r>
      <w:r>
        <w:t xml:space="preserve">(9), 1009–1032. </w:t>
      </w:r>
      <w:hyperlink r:id="rId51">
        <w:r>
          <w:rPr>
            <w:rStyle w:val="Hyperlink"/>
          </w:rPr>
          <w:t>https://doi.org/10.1080/23273798.2015.1080373</w:t>
        </w:r>
      </w:hyperlink>
    </w:p>
    <w:p w14:paraId="69780704" w14:textId="77777777" w:rsidR="00BC0727" w:rsidRDefault="00B83CF5">
      <w:pPr>
        <w:pStyle w:val="Bibliography"/>
      </w:pPr>
      <w:bookmarkStart w:id="274" w:name="ref-ostarekSixChallengesEmbodiment2019a"/>
      <w:bookmarkEnd w:id="273"/>
      <w:r>
        <w:t xml:space="preserve">Ostarek, M., &amp; Huettig, F. (2019). Six Challenges for Embodiment Research. </w:t>
      </w:r>
      <w:r>
        <w:rPr>
          <w:i/>
          <w:iCs/>
        </w:rPr>
        <w:t>Current Directions in Psychological Science</w:t>
      </w:r>
      <w:r>
        <w:t xml:space="preserve">, </w:t>
      </w:r>
      <w:r>
        <w:rPr>
          <w:i/>
          <w:iCs/>
        </w:rPr>
        <w:t>28</w:t>
      </w:r>
      <w:r>
        <w:t xml:space="preserve">(6), 593–599. </w:t>
      </w:r>
      <w:hyperlink r:id="rId52">
        <w:r>
          <w:rPr>
            <w:rStyle w:val="Hyperlink"/>
          </w:rPr>
          <w:t>https://doi.org/10.1177/0963721419866441</w:t>
        </w:r>
      </w:hyperlink>
    </w:p>
    <w:p w14:paraId="69780705" w14:textId="77777777" w:rsidR="00BC0727" w:rsidRDefault="00B83CF5">
      <w:pPr>
        <w:pStyle w:val="Bibliography"/>
      </w:pPr>
      <w:bookmarkStart w:id="275" w:name="X1970d58ff19d287fead20eda837cf04a09ca7de"/>
      <w:bookmarkEnd w:id="274"/>
      <w:r>
        <w:t>Pecher, D., van Dan</w:t>
      </w:r>
      <w:r>
        <w:t xml:space="preserve">tzig, S., Zwaan, R. A., &amp; Zeelenberg, R. (2009). Language comprehenders retain implied shape and orientation of objects. </w:t>
      </w:r>
      <w:r>
        <w:rPr>
          <w:i/>
          <w:iCs/>
        </w:rPr>
        <w:t>The Quarterly Journal of Experimental Psychology</w:t>
      </w:r>
      <w:r>
        <w:t xml:space="preserve">, </w:t>
      </w:r>
      <w:r>
        <w:rPr>
          <w:i/>
          <w:iCs/>
        </w:rPr>
        <w:t>62</w:t>
      </w:r>
      <w:r>
        <w:t xml:space="preserve">(6), 1108–1114. </w:t>
      </w:r>
      <w:hyperlink r:id="rId53">
        <w:r>
          <w:rPr>
            <w:rStyle w:val="Hyperlink"/>
          </w:rPr>
          <w:t>https:</w:t>
        </w:r>
        <w:r>
          <w:rPr>
            <w:rStyle w:val="Hyperlink"/>
          </w:rPr>
          <w:t>//doi.org/10.1080/17470210802633255</w:t>
        </w:r>
      </w:hyperlink>
    </w:p>
    <w:p w14:paraId="69780706" w14:textId="77777777" w:rsidR="00BC0727" w:rsidRDefault="00B83CF5">
      <w:pPr>
        <w:pStyle w:val="Bibliography"/>
      </w:pPr>
      <w:bookmarkStart w:id="276" w:name="Xbbc100c68483f96c48b8662a8ebad22a1578ea2"/>
      <w:bookmarkEnd w:id="275"/>
      <w:r>
        <w:t xml:space="preserve">Peirce, J., Gray, J. R., Simpson, S., MacAskill, M., Höchenberger, R., Sogo, H., Kastman, E., &amp; Lindeløv, J. K. (2019). PsychoPy2: Experiments in behavior made easy. </w:t>
      </w:r>
      <w:r>
        <w:rPr>
          <w:i/>
          <w:iCs/>
        </w:rPr>
        <w:t>Behavior Research Methods</w:t>
      </w:r>
      <w:r>
        <w:t xml:space="preserve">, </w:t>
      </w:r>
      <w:r>
        <w:rPr>
          <w:i/>
          <w:iCs/>
        </w:rPr>
        <w:t>51</w:t>
      </w:r>
      <w:r>
        <w:t xml:space="preserve">(1), 195–203. </w:t>
      </w:r>
      <w:hyperlink r:id="rId54">
        <w:r>
          <w:rPr>
            <w:rStyle w:val="Hyperlink"/>
          </w:rPr>
          <w:t>https://doi.org/10.3758/s13428-018-01193-y</w:t>
        </w:r>
      </w:hyperlink>
    </w:p>
    <w:p w14:paraId="69780707" w14:textId="77777777" w:rsidR="00BC0727" w:rsidRDefault="00B83CF5">
      <w:pPr>
        <w:pStyle w:val="Bibliography"/>
      </w:pPr>
      <w:bookmarkStart w:id="277" w:name="ref-pouwMoreEmbeddedExtended2014"/>
      <w:bookmarkEnd w:id="276"/>
      <w:r>
        <w:t>Pouw, W. T. J. L., de Nooijer, J. A., van Gog, T., Zwaan, R. A., &amp; Paas, F. (2014). Toward a more embedded/extended perspective on the co</w:t>
      </w:r>
      <w:r>
        <w:t xml:space="preserve">gnitive function of gestures. </w:t>
      </w:r>
      <w:r>
        <w:rPr>
          <w:i/>
          <w:iCs/>
        </w:rPr>
        <w:t>Frontiers in Psychology</w:t>
      </w:r>
      <w:r>
        <w:t xml:space="preserve">, </w:t>
      </w:r>
      <w:r>
        <w:rPr>
          <w:i/>
          <w:iCs/>
        </w:rPr>
        <w:t>5</w:t>
      </w:r>
      <w:r>
        <w:t xml:space="preserve">. </w:t>
      </w:r>
      <w:hyperlink r:id="rId55">
        <w:r>
          <w:rPr>
            <w:rStyle w:val="Hyperlink"/>
          </w:rPr>
          <w:t>https://doi.org/10.3389/fpsyg.2014.00359</w:t>
        </w:r>
      </w:hyperlink>
    </w:p>
    <w:p w14:paraId="69780708" w14:textId="77777777" w:rsidR="00BC0727" w:rsidRDefault="00B83CF5">
      <w:pPr>
        <w:pStyle w:val="Bibliography"/>
      </w:pPr>
      <w:bookmarkStart w:id="278" w:name="ref-rommersObjectShapeOrientation2013"/>
      <w:bookmarkEnd w:id="277"/>
      <w:r>
        <w:t>Rommers, J., Meyer, A. S., &amp; Huettig, F. (2013). Object shape and orientation do not routinely in</w:t>
      </w:r>
      <w:r>
        <w:t xml:space="preserve">fluence performance during language processing. </w:t>
      </w:r>
      <w:r>
        <w:rPr>
          <w:i/>
          <w:iCs/>
        </w:rPr>
        <w:t>Psychological Science</w:t>
      </w:r>
      <w:r>
        <w:t xml:space="preserve">, </w:t>
      </w:r>
      <w:r>
        <w:rPr>
          <w:i/>
          <w:iCs/>
        </w:rPr>
        <w:t>24</w:t>
      </w:r>
      <w:r>
        <w:t xml:space="preserve">(11), 2218–2225. </w:t>
      </w:r>
      <w:hyperlink r:id="rId56">
        <w:r>
          <w:rPr>
            <w:rStyle w:val="Hyperlink"/>
          </w:rPr>
          <w:t>https://doi.org/10.1177/0956797613490746</w:t>
        </w:r>
      </w:hyperlink>
    </w:p>
    <w:p w14:paraId="69780709" w14:textId="77777777" w:rsidR="00BC0727" w:rsidRDefault="00B83CF5">
      <w:pPr>
        <w:pStyle w:val="Bibliography"/>
      </w:pPr>
      <w:bookmarkStart w:id="279" w:name="ref-satoOneWordTime2013"/>
      <w:bookmarkEnd w:id="278"/>
      <w:r>
        <w:lastRenderedPageBreak/>
        <w:t>Sato, M., Schafer, A. J., &amp; Bergen, B. K. (2013). One word at a t</w:t>
      </w:r>
      <w:r>
        <w:t xml:space="preserve">ime: Mental representations of object shape change incrementally during sentence processing. </w:t>
      </w:r>
      <w:r>
        <w:rPr>
          <w:i/>
          <w:iCs/>
        </w:rPr>
        <w:t>Language and Cognition</w:t>
      </w:r>
      <w:r>
        <w:t xml:space="preserve">, </w:t>
      </w:r>
      <w:r>
        <w:rPr>
          <w:i/>
          <w:iCs/>
        </w:rPr>
        <w:t>5</w:t>
      </w:r>
      <w:r>
        <w:t xml:space="preserve">(04), 345–373. </w:t>
      </w:r>
      <w:hyperlink r:id="rId57">
        <w:r>
          <w:rPr>
            <w:rStyle w:val="Hyperlink"/>
          </w:rPr>
          <w:t>https://doi.org/10.1515/langcog-2013-0022</w:t>
        </w:r>
      </w:hyperlink>
    </w:p>
    <w:p w14:paraId="6978070A" w14:textId="77777777" w:rsidR="00BC0727" w:rsidRDefault="00B83CF5">
      <w:pPr>
        <w:pStyle w:val="Bibliography"/>
      </w:pPr>
      <w:bookmarkStart w:id="280" w:name="ref-schillingComparingNamingLexical1998"/>
      <w:bookmarkEnd w:id="279"/>
      <w:r>
        <w:t>Schilling, H. E. H.,</w:t>
      </w:r>
      <w:r>
        <w:t xml:space="preserve"> Rayner, K., &amp; Chumbley, J. I. (1998). Comparing naming, lexical decision, and eye fixation times: Word frequency effects and individual differences. </w:t>
      </w:r>
      <w:r>
        <w:rPr>
          <w:i/>
          <w:iCs/>
        </w:rPr>
        <w:t>Memory &amp; Cognition</w:t>
      </w:r>
      <w:r>
        <w:t xml:space="preserve">, </w:t>
      </w:r>
      <w:r>
        <w:rPr>
          <w:i/>
          <w:iCs/>
        </w:rPr>
        <w:t>26</w:t>
      </w:r>
      <w:r>
        <w:t xml:space="preserve">(6), 1270–1281. </w:t>
      </w:r>
      <w:hyperlink r:id="rId58">
        <w:r>
          <w:rPr>
            <w:rStyle w:val="Hyperlink"/>
          </w:rPr>
          <w:t>https://doi.or</w:t>
        </w:r>
        <w:r>
          <w:rPr>
            <w:rStyle w:val="Hyperlink"/>
          </w:rPr>
          <w:t>g/10.3758/BF03201199</w:t>
        </w:r>
      </w:hyperlink>
    </w:p>
    <w:p w14:paraId="6978070B" w14:textId="77777777" w:rsidR="00BC0727" w:rsidRDefault="00B83CF5">
      <w:pPr>
        <w:pStyle w:val="Bibliography"/>
      </w:pPr>
      <w:bookmarkStart w:id="281" w:name="X0c9dff93f4487ac9e94eba1685dcd91aec3efe5"/>
      <w:bookmarkEnd w:id="280"/>
      <w:r>
        <w:t xml:space="preserve">Schönbrodt, F. D., Wagenmakers, E.-J., Zehetleitner, M., &amp; Perugini, M. (2017). Sequential hypothesis testing with Bayes factors: Efficiently testing mean differences. </w:t>
      </w:r>
      <w:r>
        <w:rPr>
          <w:i/>
          <w:iCs/>
        </w:rPr>
        <w:t>Psychological Methods</w:t>
      </w:r>
      <w:r>
        <w:t xml:space="preserve">, </w:t>
      </w:r>
      <w:r>
        <w:rPr>
          <w:i/>
          <w:iCs/>
        </w:rPr>
        <w:t>22</w:t>
      </w:r>
      <w:r>
        <w:t xml:space="preserve">(2), 322–339. </w:t>
      </w:r>
      <w:hyperlink r:id="rId59">
        <w:r>
          <w:rPr>
            <w:rStyle w:val="Hyperlink"/>
          </w:rPr>
          <w:t>https://doi.org/10.1037/met0000061</w:t>
        </w:r>
      </w:hyperlink>
    </w:p>
    <w:p w14:paraId="6978070C" w14:textId="77777777" w:rsidR="00BC0727" w:rsidRDefault="00B83CF5">
      <w:pPr>
        <w:pStyle w:val="Bibliography"/>
      </w:pPr>
      <w:bookmarkStart w:id="282" w:name="ref-scorolli2014embodiment"/>
      <w:bookmarkEnd w:id="281"/>
      <w:r>
        <w:t xml:space="preserve">Scorolli, C. (2014). Embodiment and language. In L. Shapiro (Ed.), </w:t>
      </w:r>
      <w:r>
        <w:rPr>
          <w:i/>
          <w:iCs/>
        </w:rPr>
        <w:t>The Routledge handbook of embodied cognition</w:t>
      </w:r>
      <w:r>
        <w:t xml:space="preserve"> (pp. 145–156). Routledge.</w:t>
      </w:r>
    </w:p>
    <w:p w14:paraId="6978070D" w14:textId="77777777" w:rsidR="00BC0727" w:rsidRDefault="00B83CF5">
      <w:pPr>
        <w:pStyle w:val="Bibliography"/>
      </w:pPr>
      <w:bookmarkStart w:id="283" w:name="ref-seidenbergTimeCoursePhonological1985"/>
      <w:bookmarkEnd w:id="282"/>
      <w:r>
        <w:t>Seidenberg, M. (1985). The time course of phonological co</w:t>
      </w:r>
      <w:r>
        <w:t xml:space="preserve">de activation in two writing systems. </w:t>
      </w:r>
      <w:r>
        <w:rPr>
          <w:i/>
          <w:iCs/>
        </w:rPr>
        <w:t>Cognition</w:t>
      </w:r>
      <w:r>
        <w:t xml:space="preserve">, </w:t>
      </w:r>
      <w:r>
        <w:rPr>
          <w:i/>
          <w:iCs/>
        </w:rPr>
        <w:t>19</w:t>
      </w:r>
      <w:r>
        <w:t xml:space="preserve">(1), 1–30. </w:t>
      </w:r>
      <w:hyperlink r:id="rId60">
        <w:r>
          <w:rPr>
            <w:rStyle w:val="Hyperlink"/>
          </w:rPr>
          <w:t>https://doi.org/10.1016/0010-0277(85)90029-0</w:t>
        </w:r>
      </w:hyperlink>
    </w:p>
    <w:p w14:paraId="6978070E" w14:textId="77777777" w:rsidR="00BC0727" w:rsidRDefault="00B83CF5">
      <w:pPr>
        <w:pStyle w:val="Bibliography"/>
      </w:pPr>
      <w:bookmarkStart w:id="284" w:name="ref-seticNumericalCongruencyEffect2017"/>
      <w:bookmarkEnd w:id="283"/>
      <w:r>
        <w:t xml:space="preserve">Šetić, M., &amp; Domijan, D. (2017). Numerical Congruency Effect in the Sentence-Picture </w:t>
      </w:r>
      <w:r>
        <w:t xml:space="preserve">Verification Task. </w:t>
      </w:r>
      <w:r>
        <w:rPr>
          <w:i/>
          <w:iCs/>
        </w:rPr>
        <w:t>Experimental Psychology</w:t>
      </w:r>
      <w:r>
        <w:t xml:space="preserve">, </w:t>
      </w:r>
      <w:r>
        <w:rPr>
          <w:i/>
          <w:iCs/>
        </w:rPr>
        <w:t>64</w:t>
      </w:r>
      <w:r>
        <w:t xml:space="preserve">(3), 159–169. </w:t>
      </w:r>
      <w:hyperlink r:id="rId61">
        <w:r>
          <w:rPr>
            <w:rStyle w:val="Hyperlink"/>
          </w:rPr>
          <w:t>https://doi.org/10.1027/1618-3169/a000358</w:t>
        </w:r>
      </w:hyperlink>
    </w:p>
    <w:p w14:paraId="6978070F" w14:textId="77777777" w:rsidR="00BC0727" w:rsidRDefault="00B83CF5">
      <w:pPr>
        <w:pStyle w:val="Bibliography"/>
      </w:pPr>
      <w:bookmarkStart w:id="285" w:name="ref-stanfield_effect_2001"/>
      <w:bookmarkEnd w:id="284"/>
      <w:r>
        <w:t>Stanfield, R. A., &amp; Zwaan, R. A. (2001). The effect of implied orientation derived from verba</w:t>
      </w:r>
      <w:r>
        <w:t xml:space="preserve">l context on picture recognition. </w:t>
      </w:r>
      <w:r>
        <w:rPr>
          <w:i/>
          <w:iCs/>
        </w:rPr>
        <w:t>Psychological Science</w:t>
      </w:r>
      <w:r>
        <w:t xml:space="preserve">, </w:t>
      </w:r>
      <w:r>
        <w:rPr>
          <w:i/>
          <w:iCs/>
        </w:rPr>
        <w:t>12</w:t>
      </w:r>
      <w:r>
        <w:t xml:space="preserve">(2), 153–156. </w:t>
      </w:r>
      <w:hyperlink r:id="rId62">
        <w:r>
          <w:rPr>
            <w:rStyle w:val="Hyperlink"/>
          </w:rPr>
          <w:t>https://doi.org/10.1111/1467-9280.00326</w:t>
        </w:r>
      </w:hyperlink>
    </w:p>
    <w:p w14:paraId="69780710" w14:textId="77777777" w:rsidR="00BC0727" w:rsidRDefault="00B83CF5">
      <w:pPr>
        <w:pStyle w:val="Bibliography"/>
      </w:pPr>
      <w:bookmarkStart w:id="286" w:name="ref-tainturierEducationalLevelWord1992"/>
      <w:bookmarkEnd w:id="285"/>
      <w:r>
        <w:lastRenderedPageBreak/>
        <w:t>Tainturier, M. (1992). Educational level and the word frequency effect: A lexical de</w:t>
      </w:r>
      <w:r>
        <w:t xml:space="preserve">cision investigation*1. </w:t>
      </w:r>
      <w:r>
        <w:rPr>
          <w:i/>
          <w:iCs/>
        </w:rPr>
        <w:t>Brain and Language</w:t>
      </w:r>
      <w:r>
        <w:t xml:space="preserve">, </w:t>
      </w:r>
      <w:r>
        <w:rPr>
          <w:i/>
          <w:iCs/>
        </w:rPr>
        <w:t>43</w:t>
      </w:r>
      <w:r>
        <w:t xml:space="preserve">(3), 460–474. </w:t>
      </w:r>
      <w:hyperlink r:id="rId63">
        <w:r>
          <w:rPr>
            <w:rStyle w:val="Hyperlink"/>
          </w:rPr>
          <w:t>https://doi.org/10.1016/0093-934X(92)90112-R</w:t>
        </w:r>
      </w:hyperlink>
    </w:p>
    <w:p w14:paraId="69780711" w14:textId="77777777" w:rsidR="00BC0727" w:rsidRDefault="00B83CF5">
      <w:pPr>
        <w:pStyle w:val="Bibliography"/>
      </w:pPr>
      <w:bookmarkStart w:id="287" w:name="ref-vadilloUnderpoweredSamplesFalse2016"/>
      <w:bookmarkEnd w:id="286"/>
      <w:r>
        <w:t xml:space="preserve">Vadillo, M. A., Konstantinidis, E., &amp; Shanks, D. R. (2016). Underpowered samples, false negatives, and unconscious learning. </w:t>
      </w:r>
      <w:r>
        <w:rPr>
          <w:i/>
          <w:iCs/>
        </w:rPr>
        <w:t>Psychonomic Bulletin &amp; Review</w:t>
      </w:r>
      <w:r>
        <w:t xml:space="preserve">, </w:t>
      </w:r>
      <w:r>
        <w:rPr>
          <w:i/>
          <w:iCs/>
        </w:rPr>
        <w:t>23</w:t>
      </w:r>
      <w:r>
        <w:t xml:space="preserve">(1), 87–102. </w:t>
      </w:r>
      <w:hyperlink r:id="rId64">
        <w:r>
          <w:rPr>
            <w:rStyle w:val="Hyperlink"/>
          </w:rPr>
          <w:t>https://doi.org/10.3758/</w:t>
        </w:r>
        <w:r>
          <w:rPr>
            <w:rStyle w:val="Hyperlink"/>
          </w:rPr>
          <w:t>s13423-015-0892-6</w:t>
        </w:r>
      </w:hyperlink>
    </w:p>
    <w:p w14:paraId="69780712" w14:textId="77777777" w:rsidR="00BC0727" w:rsidRDefault="00B83CF5">
      <w:pPr>
        <w:pStyle w:val="Bibliography"/>
      </w:pPr>
      <w:bookmarkStart w:id="288" w:name="Xe588da51c33889cec6c36e76c716743ac692212"/>
      <w:bookmarkEnd w:id="287"/>
      <w:r>
        <w:t xml:space="preserve">Verkerk, A. (2014). </w:t>
      </w:r>
      <w:r>
        <w:rPr>
          <w:i/>
          <w:iCs/>
        </w:rPr>
        <w:t>The evolutionary dynamics of motion event encoding.</w:t>
      </w:r>
      <w:r>
        <w:t xml:space="preserve"> [Radboud Universiteit Nijmegen]. </w:t>
      </w:r>
      <w:hyperlink r:id="rId65">
        <w:r>
          <w:rPr>
            <w:rStyle w:val="Hyperlink"/>
          </w:rPr>
          <w:t>https://repository.ubn.ru.nl/handle/2066/127455</w:t>
        </w:r>
      </w:hyperlink>
    </w:p>
    <w:p w14:paraId="69780713" w14:textId="77777777" w:rsidR="00BC0727" w:rsidRDefault="00B83CF5">
      <w:pPr>
        <w:pStyle w:val="Bibliography"/>
      </w:pPr>
      <w:bookmarkStart w:id="289" w:name="X7a0d514aaf91a0a4b742f1f7801953edbeeb480"/>
      <w:bookmarkEnd w:id="288"/>
      <w:r>
        <w:t>Viechtbauer, W. (2</w:t>
      </w:r>
      <w:r>
        <w:t xml:space="preserve">010). Conducting Meta-Analyses in R with the metafor Package. </w:t>
      </w:r>
      <w:r>
        <w:rPr>
          <w:i/>
          <w:iCs/>
        </w:rPr>
        <w:t>Journal of Statistical Software</w:t>
      </w:r>
      <w:r>
        <w:t xml:space="preserve">, </w:t>
      </w:r>
      <w:r>
        <w:rPr>
          <w:i/>
          <w:iCs/>
        </w:rPr>
        <w:t>36</w:t>
      </w:r>
      <w:r>
        <w:t xml:space="preserve">(1), 1–48. </w:t>
      </w:r>
      <w:hyperlink r:id="rId66">
        <w:r>
          <w:rPr>
            <w:rStyle w:val="Hyperlink"/>
          </w:rPr>
          <w:t>https://doi.org/10.18637/jss.v036.i03</w:t>
        </w:r>
      </w:hyperlink>
    </w:p>
    <w:p w14:paraId="69780714" w14:textId="77777777" w:rsidR="00BC0727" w:rsidRDefault="00B83CF5">
      <w:pPr>
        <w:pStyle w:val="Bibliography"/>
      </w:pPr>
      <w:bookmarkStart w:id="290" w:name="ref-yapRespondingNonwordsLexical2014"/>
      <w:bookmarkEnd w:id="289"/>
      <w:r>
        <w:t>Yap, M. J., Sibley, D. E., Balota, D. A., Ratcliff, R</w:t>
      </w:r>
      <w:r>
        <w:t xml:space="preserve">., &amp; Rueckl, J. (2014). Responding to nonwords in the lexical decision task: Insights from the English Lexicon Project. </w:t>
      </w:r>
      <w:r>
        <w:rPr>
          <w:i/>
          <w:iCs/>
        </w:rPr>
        <w:t>Journal of Experimental Psychology: Learning, Memory, and Cognition</w:t>
      </w:r>
      <w:r>
        <w:t xml:space="preserve">, No Pagination Specified. </w:t>
      </w:r>
      <w:hyperlink r:id="rId67">
        <w:r>
          <w:rPr>
            <w:rStyle w:val="Hyperlink"/>
          </w:rPr>
          <w:t>https://doi.org/10.1037/xlm0000064</w:t>
        </w:r>
      </w:hyperlink>
    </w:p>
    <w:p w14:paraId="69780715" w14:textId="77777777" w:rsidR="00BC0727" w:rsidRDefault="00B83CF5">
      <w:pPr>
        <w:pStyle w:val="Bibliography"/>
      </w:pPr>
      <w:bookmarkStart w:id="291" w:name="X9493f42288b0dad9b3f20393ddc0e2ab7dbb7b1"/>
      <w:bookmarkEnd w:id="290"/>
      <w:r>
        <w:t xml:space="preserve">Yaxley, R. H., &amp; Zwaan, R. A. (2007). Simulating visibility during language comprehension. </w:t>
      </w:r>
      <w:r>
        <w:rPr>
          <w:i/>
          <w:iCs/>
        </w:rPr>
        <w:t>Cognition</w:t>
      </w:r>
      <w:r>
        <w:t xml:space="preserve">, </w:t>
      </w:r>
      <w:r>
        <w:rPr>
          <w:i/>
          <w:iCs/>
        </w:rPr>
        <w:t>105</w:t>
      </w:r>
      <w:r>
        <w:t xml:space="preserve">(1), 229–236. </w:t>
      </w:r>
      <w:hyperlink r:id="rId68">
        <w:r>
          <w:rPr>
            <w:rStyle w:val="Hyperlink"/>
          </w:rPr>
          <w:t>https://doi.org/10.1016</w:t>
        </w:r>
        <w:r>
          <w:rPr>
            <w:rStyle w:val="Hyperlink"/>
          </w:rPr>
          <w:t>/j.cognition.2006.09.003</w:t>
        </w:r>
      </w:hyperlink>
    </w:p>
    <w:p w14:paraId="69780716" w14:textId="77777777" w:rsidR="00BC0727" w:rsidRDefault="00B83CF5">
      <w:pPr>
        <w:pStyle w:val="Bibliography"/>
      </w:pPr>
      <w:bookmarkStart w:id="292" w:name="ref-zwaanReplicationsShouldBe2014"/>
      <w:bookmarkEnd w:id="291"/>
      <w:r>
        <w:t xml:space="preserve">Zwaan, R. A. (2014). Replications Should Be Performed With Power and Precision: A Response to Rommers, Meyer, and Huettig (2013). </w:t>
      </w:r>
      <w:r>
        <w:rPr>
          <w:i/>
          <w:iCs/>
        </w:rPr>
        <w:t>Psychological Science</w:t>
      </w:r>
      <w:r>
        <w:t xml:space="preserve">, </w:t>
      </w:r>
      <w:r>
        <w:rPr>
          <w:i/>
          <w:iCs/>
        </w:rPr>
        <w:t>25</w:t>
      </w:r>
      <w:r>
        <w:t xml:space="preserve">(1), 305–307. </w:t>
      </w:r>
      <w:hyperlink r:id="rId69">
        <w:r>
          <w:rPr>
            <w:rStyle w:val="Hyperlink"/>
          </w:rPr>
          <w:t>ht</w:t>
        </w:r>
        <w:r>
          <w:rPr>
            <w:rStyle w:val="Hyperlink"/>
          </w:rPr>
          <w:t>tps://doi.org/10.1177/0956797613509634</w:t>
        </w:r>
      </w:hyperlink>
    </w:p>
    <w:p w14:paraId="69780717" w14:textId="77777777" w:rsidR="00BC0727" w:rsidRDefault="00B83CF5">
      <w:pPr>
        <w:pStyle w:val="Bibliography"/>
      </w:pPr>
      <w:bookmarkStart w:id="293" w:name="X892f5e6f643d6edffc7dcb20d46d5a0b7b6fb0d"/>
      <w:bookmarkEnd w:id="292"/>
      <w:r>
        <w:lastRenderedPageBreak/>
        <w:t xml:space="preserve">Zwaan, R. A., &amp; Madden, C. J. (2005). Embodied sentence comprehension. In D. Pecher &amp; R. A. Zwaan (Eds.), </w:t>
      </w:r>
      <w:r>
        <w:rPr>
          <w:i/>
          <w:iCs/>
        </w:rPr>
        <w:t>Grounding cognition: The role of perception and action in memory, language, and thinking</w:t>
      </w:r>
      <w:r>
        <w:t xml:space="preserve"> (pp. 224–245). Cambrid</w:t>
      </w:r>
      <w:r>
        <w:t>ge University Press.</w:t>
      </w:r>
    </w:p>
    <w:p w14:paraId="69780718" w14:textId="77777777" w:rsidR="00BC0727" w:rsidRDefault="00B83CF5">
      <w:pPr>
        <w:pStyle w:val="Bibliography"/>
      </w:pPr>
      <w:bookmarkStart w:id="294" w:name="ref-zwaanRevisitingMentalSimulation2012"/>
      <w:bookmarkEnd w:id="293"/>
      <w:r>
        <w:t xml:space="preserve">Zwaan, R. A., &amp; Pecher, D. (2012). Revisiting mental simulation in language comprehension: Six replication attempts. </w:t>
      </w:r>
      <w:r>
        <w:rPr>
          <w:i/>
          <w:iCs/>
        </w:rPr>
        <w:t>PLoS ONE</w:t>
      </w:r>
      <w:r>
        <w:t xml:space="preserve">, </w:t>
      </w:r>
      <w:r>
        <w:rPr>
          <w:i/>
          <w:iCs/>
        </w:rPr>
        <w:t>7</w:t>
      </w:r>
      <w:r>
        <w:t xml:space="preserve">, e51382. </w:t>
      </w:r>
      <w:hyperlink r:id="rId70">
        <w:r>
          <w:rPr>
            <w:rStyle w:val="Hyperlink"/>
          </w:rPr>
          <w:t>https://doi.org/10.1371/journal.p</w:t>
        </w:r>
        <w:r>
          <w:rPr>
            <w:rStyle w:val="Hyperlink"/>
          </w:rPr>
          <w:t>one.0051382</w:t>
        </w:r>
      </w:hyperlink>
    </w:p>
    <w:p w14:paraId="69780719" w14:textId="77777777" w:rsidR="00BC0727" w:rsidRDefault="00B83CF5">
      <w:pPr>
        <w:pStyle w:val="Bibliography"/>
      </w:pPr>
      <w:bookmarkStart w:id="295" w:name="X35827a6db5f501998ff767862cb65336c730716"/>
      <w:bookmarkEnd w:id="294"/>
      <w:r>
        <w:t xml:space="preserve">Zwaan, R. A., Stanfield, R. A., &amp; Yaxley, R. H. (2002). Language comprehenders mentally represent the shapes of objects. </w:t>
      </w:r>
      <w:r>
        <w:rPr>
          <w:i/>
          <w:iCs/>
        </w:rPr>
        <w:t>Psychological Science</w:t>
      </w:r>
      <w:r>
        <w:t xml:space="preserve">, </w:t>
      </w:r>
      <w:r>
        <w:rPr>
          <w:i/>
          <w:iCs/>
        </w:rPr>
        <w:t>13</w:t>
      </w:r>
      <w:r>
        <w:t xml:space="preserve">, 168–171. </w:t>
      </w:r>
      <w:hyperlink r:id="rId71">
        <w:r>
          <w:rPr>
            <w:rStyle w:val="Hyperlink"/>
          </w:rPr>
          <w:t>https://doi.org/10.1111/1467</w:t>
        </w:r>
        <w:r>
          <w:rPr>
            <w:rStyle w:val="Hyperlink"/>
          </w:rPr>
          <w:t>-9280.00430</w:t>
        </w:r>
      </w:hyperlink>
    </w:p>
    <w:p w14:paraId="6978071A" w14:textId="77777777" w:rsidR="00BC0727" w:rsidRDefault="00B83CF5">
      <w:pPr>
        <w:pStyle w:val="Bibliography"/>
      </w:pPr>
      <w:bookmarkStart w:id="296" w:name="ref-zwaanReadersConstructSpatial1993"/>
      <w:bookmarkEnd w:id="295"/>
      <w:r>
        <w:t xml:space="preserve">Zwaan, R. A., &amp; van Oostendorp, H. (1993). Do readers construct spatial representations in naturalistic story comprehension? </w:t>
      </w:r>
      <w:r>
        <w:rPr>
          <w:i/>
          <w:iCs/>
        </w:rPr>
        <w:t>Discourse Processes</w:t>
      </w:r>
      <w:r>
        <w:t xml:space="preserve">, </w:t>
      </w:r>
      <w:r>
        <w:rPr>
          <w:i/>
          <w:iCs/>
        </w:rPr>
        <w:t>16</w:t>
      </w:r>
      <w:r>
        <w:t xml:space="preserve">(1-2), 125–143. </w:t>
      </w:r>
      <w:hyperlink r:id="rId72">
        <w:r>
          <w:rPr>
            <w:rStyle w:val="Hyperlink"/>
          </w:rPr>
          <w:t>https://doi.org/10.1080/01638539309544832</w:t>
        </w:r>
      </w:hyperlink>
      <w:bookmarkEnd w:id="242"/>
      <w:bookmarkEnd w:id="244"/>
      <w:bookmarkEnd w:id="296"/>
    </w:p>
    <w:sectPr w:rsidR="00BC0727" w:rsidSect="00CB20D0">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Erin Buchanan" w:date="2022-02-28T17:34:00Z" w:initials="EB">
    <w:p w14:paraId="2987E33C" w14:textId="77777777" w:rsidR="00793E62" w:rsidRDefault="00793E62" w:rsidP="001676A0">
      <w:pPr>
        <w:pStyle w:val="CommentText"/>
      </w:pPr>
      <w:r>
        <w:rPr>
          <w:rStyle w:val="CommentReference"/>
        </w:rPr>
        <w:annotationRef/>
      </w:r>
      <w:r>
        <w:t xml:space="preserve">Just made some comments here to clarify the language </w:t>
      </w:r>
    </w:p>
  </w:comment>
  <w:comment w:id="22" w:author="Erin Buchanan" w:date="2022-02-28T17:35:00Z" w:initials="EB">
    <w:p w14:paraId="36567A57" w14:textId="77777777" w:rsidR="00793E62" w:rsidRDefault="00793E62" w:rsidP="00B8181E">
      <w:pPr>
        <w:pStyle w:val="CommentText"/>
      </w:pPr>
      <w:r>
        <w:rPr>
          <w:rStyle w:val="CommentReference"/>
        </w:rPr>
        <w:annotationRef/>
      </w:r>
      <w:r>
        <w:t xml:space="preserve">At the moment, I'm not going to make any comments on the introduction because we are about to overhaul this with the other folks due to the reviewer comments. </w:t>
      </w:r>
    </w:p>
  </w:comment>
  <w:comment w:id="65" w:author="Erin Buchanan" w:date="2022-02-28T17:42:00Z" w:initials="EB">
    <w:p w14:paraId="200F96F5" w14:textId="77777777" w:rsidR="001A7D4C" w:rsidRDefault="001A7D4C" w:rsidP="00070149">
      <w:pPr>
        <w:pStyle w:val="CommentText"/>
      </w:pPr>
      <w:r>
        <w:rPr>
          <w:rStyle w:val="CommentReference"/>
        </w:rPr>
        <w:annotationRef/>
      </w:r>
      <w:r>
        <w:t xml:space="preserve">This is unclear … a language? One language? </w:t>
      </w:r>
    </w:p>
  </w:comment>
  <w:comment w:id="68" w:author="Erin Buchanan" w:date="2022-02-28T20:23:00Z" w:initials="EB">
    <w:p w14:paraId="7ACE6B27" w14:textId="77777777" w:rsidR="00FF4E69" w:rsidRDefault="00FF4E69" w:rsidP="00561C77">
      <w:pPr>
        <w:pStyle w:val="CommentText"/>
      </w:pPr>
      <w:r>
        <w:rPr>
          <w:rStyle w:val="CommentReference"/>
        </w:rPr>
        <w:annotationRef/>
      </w:r>
      <w:r>
        <w:t>I don't understand this sentence because the english data has 1376 (depending on where/when you count) so it definitely reached the goal</w:t>
      </w:r>
    </w:p>
  </w:comment>
  <w:comment w:id="57" w:author="Erin Buchanan" w:date="2022-02-28T17:43:00Z" w:initials="EB">
    <w:p w14:paraId="7C2FA83C" w14:textId="5BF1B173" w:rsidR="00A0078D" w:rsidRDefault="00A0078D" w:rsidP="007C3668">
      <w:pPr>
        <w:pStyle w:val="CommentText"/>
      </w:pPr>
      <w:r>
        <w:rPr>
          <w:rStyle w:val="CommentReference"/>
        </w:rPr>
        <w:annotationRef/>
      </w:r>
      <w:r>
        <w:t xml:space="preserve">Here I think we should create a separate section for power </w:t>
      </w:r>
    </w:p>
  </w:comment>
  <w:comment w:id="58" w:author="Erin Buchanan" w:date="2022-02-28T20:21:00Z" w:initials="EB">
    <w:p w14:paraId="3EBF7BDC" w14:textId="77777777" w:rsidR="00924A4A" w:rsidRDefault="00924A4A" w:rsidP="003E5E1D">
      <w:pPr>
        <w:pStyle w:val="CommentText"/>
      </w:pPr>
      <w:r>
        <w:rPr>
          <w:rStyle w:val="CommentReference"/>
        </w:rPr>
        <w:annotationRef/>
      </w:r>
      <w:r>
        <w:t xml:space="preserve">And include the information from the original power analysis or it will seem like we didn't get to the right power at all </w:t>
      </w:r>
    </w:p>
  </w:comment>
  <w:comment w:id="69" w:author="Erin Buchanan" w:date="2022-02-28T20:25:00Z" w:initials="EB">
    <w:p w14:paraId="5D5035F1" w14:textId="77777777" w:rsidR="002F442D" w:rsidRDefault="002F442D" w:rsidP="00E94803">
      <w:pPr>
        <w:pStyle w:val="CommentText"/>
      </w:pPr>
      <w:r>
        <w:rPr>
          <w:rStyle w:val="CommentReference"/>
        </w:rPr>
        <w:annotationRef/>
      </w:r>
      <w:r>
        <w:t xml:space="preserve">This whole section should be cleaned up - a picture or prisma thing might be use - you should show X number of participants completed the study with X number of data points, then X number of participants were excluded for 70% accuracy, then X number of data points were lost due to outliers. </w:t>
      </w:r>
    </w:p>
  </w:comment>
  <w:comment w:id="74" w:author="Erin Buchanan" w:date="2022-02-28T20:27:00Z" w:initials="EB">
    <w:p w14:paraId="307C6A94" w14:textId="77777777" w:rsidR="00DD7978" w:rsidRDefault="00DD7978" w:rsidP="00AD5ED4">
      <w:pPr>
        <w:pStyle w:val="CommentText"/>
      </w:pPr>
      <w:r>
        <w:rPr>
          <w:rStyle w:val="CommentReference"/>
        </w:rPr>
        <w:annotationRef/>
      </w:r>
      <w:r>
        <w:t xml:space="preserve">Matching versus no match trial? </w:t>
      </w:r>
    </w:p>
  </w:comment>
  <w:comment w:id="85" w:author="Erin Buchanan" w:date="2022-02-28T20:29:00Z" w:initials="EB">
    <w:p w14:paraId="514FAEAA" w14:textId="77777777" w:rsidR="00963EBF" w:rsidRDefault="00963EBF" w:rsidP="006C7201">
      <w:pPr>
        <w:pStyle w:val="CommentText"/>
      </w:pPr>
      <w:r>
        <w:rPr>
          <w:rStyle w:val="CommentReference"/>
        </w:rPr>
        <w:annotationRef/>
      </w:r>
      <w:r>
        <w:t xml:space="preserve">I will note there was an error in the code that did mean times, so these may be different now - I fixed it </w:t>
      </w:r>
    </w:p>
  </w:comment>
  <w:comment w:id="102" w:author="Erin Buchanan" w:date="2022-02-28T20:34:00Z" w:initials="EB">
    <w:p w14:paraId="28503EE0" w14:textId="77777777" w:rsidR="00C803EC" w:rsidRDefault="00C803EC" w:rsidP="003E0909">
      <w:pPr>
        <w:pStyle w:val="CommentText"/>
      </w:pPr>
      <w:r>
        <w:rPr>
          <w:rStyle w:val="CommentReference"/>
        </w:rPr>
        <w:annotationRef/>
      </w:r>
      <w:r>
        <w:t>This sentence doesn't make sense</w:t>
      </w:r>
    </w:p>
  </w:comment>
  <w:comment w:id="112" w:author="Erin Buchanan" w:date="2022-02-28T20:37:00Z" w:initials="EB">
    <w:p w14:paraId="1A6C00FD" w14:textId="77777777" w:rsidR="007D005F" w:rsidRDefault="007D005F" w:rsidP="0007094C">
      <w:pPr>
        <w:pStyle w:val="CommentText"/>
      </w:pPr>
      <w:r>
        <w:rPr>
          <w:rStyle w:val="CommentReference"/>
        </w:rPr>
        <w:annotationRef/>
      </w:r>
      <w:r>
        <w:t xml:space="preserve">This may create a power analysis problem, as most did not achieve 1000 participants </w:t>
      </w:r>
    </w:p>
  </w:comment>
  <w:comment w:id="119" w:author="Erin Buchanan" w:date="2022-02-28T20:37:00Z" w:initials="EB">
    <w:p w14:paraId="0E134502" w14:textId="77777777" w:rsidR="007D005F" w:rsidRDefault="007D005F" w:rsidP="004776E3">
      <w:pPr>
        <w:pStyle w:val="CommentText"/>
      </w:pPr>
      <w:r>
        <w:rPr>
          <w:rStyle w:val="CommentReference"/>
        </w:rPr>
        <w:annotationRef/>
      </w:r>
      <w:r>
        <w:t xml:space="preserve">Which effect? </w:t>
      </w:r>
    </w:p>
  </w:comment>
  <w:comment w:id="121" w:author="Erin Buchanan" w:date="2022-02-28T20:38:00Z" w:initials="EB">
    <w:p w14:paraId="2D917F38" w14:textId="77777777" w:rsidR="0084498E" w:rsidRDefault="0084498E" w:rsidP="007B3130">
      <w:pPr>
        <w:pStyle w:val="CommentText"/>
      </w:pPr>
      <w:r>
        <w:rPr>
          <w:rStyle w:val="CommentReference"/>
        </w:rPr>
        <w:annotationRef/>
      </w:r>
      <w:r>
        <w:t>This would be better in the participant section</w:t>
      </w:r>
    </w:p>
  </w:comment>
  <w:comment w:id="123" w:author="Erin Buchanan" w:date="2022-02-28T20:39:00Z" w:initials="EB">
    <w:p w14:paraId="06E3BB8A" w14:textId="77777777" w:rsidR="00F1502E" w:rsidRDefault="00F1502E" w:rsidP="00DE4D38">
      <w:pPr>
        <w:pStyle w:val="CommentText"/>
      </w:pPr>
      <w:r>
        <w:rPr>
          <w:rStyle w:val="CommentReference"/>
        </w:rPr>
        <w:annotationRef/>
      </w:r>
      <w:r>
        <w:t xml:space="preserve">This sentence is vague and sounds like well most did either this or that. Just say how many did each. </w:t>
      </w:r>
    </w:p>
  </w:comment>
  <w:comment w:id="124" w:author="Erin Buchanan" w:date="2022-02-28T20:39:00Z" w:initials="EB">
    <w:p w14:paraId="15356587" w14:textId="77777777" w:rsidR="00B940A0" w:rsidRDefault="00B940A0" w:rsidP="00E17410">
      <w:pPr>
        <w:pStyle w:val="CommentText"/>
      </w:pPr>
      <w:r>
        <w:rPr>
          <w:rStyle w:val="CommentReference"/>
        </w:rPr>
        <w:annotationRef/>
      </w:r>
      <w:r>
        <w:t xml:space="preserve">Did they choose before or ? </w:t>
      </w:r>
    </w:p>
  </w:comment>
  <w:comment w:id="126" w:author="Erin Buchanan" w:date="2022-02-28T20:39:00Z" w:initials="EB">
    <w:p w14:paraId="5A9A95BD" w14:textId="77777777" w:rsidR="00B940A0" w:rsidRDefault="00B940A0" w:rsidP="002052A8">
      <w:pPr>
        <w:pStyle w:val="CommentText"/>
      </w:pPr>
      <w:r>
        <w:rPr>
          <w:rStyle w:val="CommentReference"/>
        </w:rPr>
        <w:annotationRef/>
      </w:r>
      <w:r>
        <w:t xml:space="preserve">Ignore these numbers I accidentally printed them out and fixed that in the code already </w:t>
      </w:r>
    </w:p>
  </w:comment>
  <w:comment w:id="157" w:author="Erin Buchanan" w:date="2022-02-28T20:55:00Z" w:initials="EB">
    <w:p w14:paraId="2F6DF647" w14:textId="77777777" w:rsidR="00784CD3" w:rsidRDefault="00784CD3" w:rsidP="00795A2C">
      <w:pPr>
        <w:pStyle w:val="CommentText"/>
      </w:pPr>
      <w:r>
        <w:rPr>
          <w:rStyle w:val="CommentReference"/>
        </w:rPr>
        <w:annotationRef/>
      </w:r>
      <w:r>
        <w:t xml:space="preserve">Not sure I would argue this shows much of a match effect </w:t>
      </w:r>
    </w:p>
  </w:comment>
  <w:comment w:id="180" w:author="Erin Buchanan" w:date="2022-02-28T20:58:00Z" w:initials="EB">
    <w:p w14:paraId="5B1BF3D4" w14:textId="77777777" w:rsidR="006B74B8" w:rsidRDefault="006B74B8" w:rsidP="007525E8">
      <w:pPr>
        <w:pStyle w:val="CommentText"/>
      </w:pPr>
      <w:r>
        <w:rPr>
          <w:rStyle w:val="CommentReference"/>
        </w:rPr>
        <w:annotationRef/>
      </w:r>
      <w:r>
        <w:t xml:space="preserve">This analysis is not explained in enough detail. The Ivs, DVs, and random effects should be listed - even if the full model values are not reported. </w:t>
      </w:r>
    </w:p>
  </w:comment>
  <w:comment w:id="183" w:author="Erin Buchanan" w:date="2022-02-28T20:58:00Z" w:initials="EB">
    <w:p w14:paraId="3DE2029A" w14:textId="77777777" w:rsidR="004961D0" w:rsidRDefault="004961D0" w:rsidP="00897966">
      <w:pPr>
        <w:pStyle w:val="CommentText"/>
      </w:pPr>
      <w:r>
        <w:rPr>
          <w:rStyle w:val="CommentReference"/>
        </w:rPr>
        <w:annotationRef/>
      </w:r>
      <w:r>
        <w:t>Is it 1000 or 1200? This does not match the explanation from earlier</w:t>
      </w:r>
    </w:p>
  </w:comment>
  <w:comment w:id="189" w:author="Erin Buchanan" w:date="2022-02-28T20:59:00Z" w:initials="EB">
    <w:p w14:paraId="469EB876" w14:textId="77777777" w:rsidR="00D02B52" w:rsidRDefault="00D02B52" w:rsidP="00E50F79">
      <w:pPr>
        <w:pStyle w:val="CommentText"/>
      </w:pPr>
      <w:r>
        <w:rPr>
          <w:rStyle w:val="CommentReference"/>
        </w:rPr>
        <w:annotationRef/>
      </w:r>
      <w:r>
        <w:t xml:space="preserve">Should pick a decimal and stick with it </w:t>
      </w:r>
    </w:p>
  </w:comment>
  <w:comment w:id="190" w:author="Erin Buchanan" w:date="2022-02-28T21:00:00Z" w:initials="EB">
    <w:p w14:paraId="415B7C3F" w14:textId="77777777" w:rsidR="00456204" w:rsidRDefault="00456204" w:rsidP="006D5D69">
      <w:pPr>
        <w:pStyle w:val="CommentText"/>
      </w:pPr>
      <w:r>
        <w:rPr>
          <w:rStyle w:val="CommentReference"/>
        </w:rPr>
        <w:annotationRef/>
      </w:r>
      <w:r>
        <w:t xml:space="preserve">Should fix the issue with the X axis </w:t>
      </w:r>
    </w:p>
  </w:comment>
  <w:comment w:id="194" w:author="Erin Buchanan" w:date="2022-02-28T21:01:00Z" w:initials="EB">
    <w:p w14:paraId="382532F7" w14:textId="77777777" w:rsidR="00094F97" w:rsidRDefault="00094F97" w:rsidP="002E4E98">
      <w:pPr>
        <w:pStyle w:val="CommentText"/>
      </w:pPr>
      <w:r>
        <w:rPr>
          <w:rStyle w:val="CommentReference"/>
        </w:rPr>
        <w:annotationRef/>
      </w:r>
      <w:r>
        <w:t xml:space="preserve">I'm not sure what you are saying here … do they have effects or not? What does the longer time have to do with it? These are not significantly longer given the SDs? </w:t>
      </w:r>
    </w:p>
  </w:comment>
  <w:comment w:id="195" w:author="Erin Buchanan" w:date="2022-02-28T21:03:00Z" w:initials="EB">
    <w:p w14:paraId="085CBD30" w14:textId="77777777" w:rsidR="00A57B5E" w:rsidRDefault="00A57B5E" w:rsidP="00DE54D1">
      <w:pPr>
        <w:pStyle w:val="CommentText"/>
      </w:pPr>
      <w:r>
        <w:rPr>
          <w:rStyle w:val="CommentReference"/>
        </w:rPr>
        <w:annotationRef/>
      </w:r>
      <w:r>
        <w:t xml:space="preserve">What does this mean? </w:t>
      </w:r>
    </w:p>
  </w:comment>
  <w:comment w:id="197" w:author="Erin Buchanan" w:date="2022-02-28T21:03:00Z" w:initials="EB">
    <w:p w14:paraId="012B1540" w14:textId="77777777" w:rsidR="00EF1F5C" w:rsidRDefault="00EF1F5C" w:rsidP="00DC5DE1">
      <w:pPr>
        <w:pStyle w:val="CommentText"/>
      </w:pPr>
      <w:r>
        <w:rPr>
          <w:rStyle w:val="CommentReference"/>
        </w:rPr>
        <w:annotationRef/>
      </w:r>
      <w:r>
        <w:t>You mean no random slope? They are still nested - maybe remind people of the Ivs, DVs, and the random effects here</w:t>
      </w:r>
    </w:p>
  </w:comment>
  <w:comment w:id="201" w:author="Erin Buchanan" w:date="2022-02-28T21:08:00Z" w:initials="EB">
    <w:p w14:paraId="119DE342" w14:textId="77777777" w:rsidR="00713810" w:rsidRDefault="00713810" w:rsidP="004156E3">
      <w:pPr>
        <w:pStyle w:val="CommentText"/>
      </w:pPr>
      <w:r>
        <w:rPr>
          <w:rStyle w:val="CommentReference"/>
        </w:rPr>
        <w:annotationRef/>
      </w:r>
      <w:r>
        <w:t xml:space="preserve">What predictor? </w:t>
      </w:r>
    </w:p>
  </w:comment>
  <w:comment w:id="198" w:author="Erin Buchanan" w:date="2022-02-28T21:08:00Z" w:initials="EB">
    <w:p w14:paraId="3F7D797A" w14:textId="77777777" w:rsidR="00713810" w:rsidRDefault="00713810" w:rsidP="00E93AC4">
      <w:pPr>
        <w:pStyle w:val="CommentText"/>
      </w:pPr>
      <w:r>
        <w:rPr>
          <w:rStyle w:val="CommentReference"/>
        </w:rPr>
        <w:annotationRef/>
      </w:r>
      <w:r>
        <w:t xml:space="preserve">What? This sentence isn't clear </w:t>
      </w:r>
    </w:p>
  </w:comment>
  <w:comment w:id="208" w:author="Erin Buchanan" w:date="2022-02-28T21:09:00Z" w:initials="EB">
    <w:p w14:paraId="3F2E7271" w14:textId="77777777" w:rsidR="000234FE" w:rsidRDefault="000234FE" w:rsidP="00423FA7">
      <w:pPr>
        <w:pStyle w:val="CommentText"/>
      </w:pPr>
      <w:r>
        <w:rPr>
          <w:rStyle w:val="CommentReference"/>
        </w:rPr>
        <w:annotationRef/>
      </w:r>
      <w:r>
        <w:t xml:space="preserve">This needs the degrees of freedom </w:t>
      </w:r>
    </w:p>
  </w:comment>
  <w:comment w:id="209" w:author="Erin Buchanan" w:date="2022-02-28T21:10:00Z" w:initials="EB">
    <w:p w14:paraId="51EFC296" w14:textId="77777777" w:rsidR="001D79B6" w:rsidRDefault="001D79B6" w:rsidP="00BE2270">
      <w:pPr>
        <w:pStyle w:val="CommentText"/>
      </w:pPr>
      <w:r>
        <w:rPr>
          <w:rStyle w:val="CommentReference"/>
        </w:rPr>
        <w:annotationRef/>
      </w:r>
      <w:r>
        <w:t xml:space="preserve">You are saying this is better without a significant p value? Or that it's not different? </w:t>
      </w:r>
    </w:p>
  </w:comment>
  <w:comment w:id="227" w:author="Erin Buchanan" w:date="2022-02-28T21:12:00Z" w:initials="EB">
    <w:p w14:paraId="136F7E51" w14:textId="77777777" w:rsidR="00ED4772" w:rsidRDefault="00ED4772" w:rsidP="009819D2">
      <w:pPr>
        <w:pStyle w:val="CommentText"/>
      </w:pPr>
      <w:r>
        <w:rPr>
          <w:rStyle w:val="CommentReference"/>
        </w:rPr>
        <w:annotationRef/>
      </w:r>
      <w:r>
        <w:t xml:space="preserve">What? This is nonsignificant - well now especially without the outliers </w:t>
      </w:r>
    </w:p>
  </w:comment>
  <w:comment w:id="228" w:author="Erin Buchanan" w:date="2022-02-28T21:13:00Z" w:initials="EB">
    <w:p w14:paraId="034E91C3" w14:textId="77777777" w:rsidR="00C032F7" w:rsidRDefault="00C032F7" w:rsidP="007A73DA">
      <w:pPr>
        <w:pStyle w:val="CommentText"/>
      </w:pPr>
      <w:r>
        <w:rPr>
          <w:rStyle w:val="CommentReference"/>
        </w:rPr>
        <w:annotationRef/>
      </w:r>
      <w:r>
        <w:t>Considering the CI crosses zero, I'd recommend dropping this analysis, especially given the small sample</w:t>
      </w:r>
    </w:p>
  </w:comment>
  <w:comment w:id="230" w:author="Erin Buchanan" w:date="2022-02-28T21:14:00Z" w:initials="EB">
    <w:p w14:paraId="11D7F5F9" w14:textId="77777777" w:rsidR="00ED0C4E" w:rsidRDefault="00ED0C4E" w:rsidP="000D5EA7">
      <w:pPr>
        <w:pStyle w:val="CommentText"/>
      </w:pPr>
      <w:r>
        <w:rPr>
          <w:rStyle w:val="CommentReference"/>
        </w:rPr>
        <w:annotationRef/>
      </w:r>
      <w:r>
        <w:t xml:space="preserve">Do not do this - things are significant or they are not </w:t>
      </w:r>
    </w:p>
  </w:comment>
  <w:comment w:id="231" w:author="Erin Buchanan" w:date="2022-02-28T21:15:00Z" w:initials="EB">
    <w:p w14:paraId="6B3517EE" w14:textId="77777777" w:rsidR="00B068C5" w:rsidRDefault="00B068C5" w:rsidP="008702A8">
      <w:pPr>
        <w:pStyle w:val="CommentText"/>
      </w:pPr>
      <w:r>
        <w:rPr>
          <w:rStyle w:val="CommentReference"/>
        </w:rPr>
        <w:annotationRef/>
      </w:r>
      <w:r>
        <w:t xml:space="preserve">Again, I vote drop this given the CI crosses zero </w:t>
      </w:r>
    </w:p>
  </w:comment>
  <w:comment w:id="233" w:author="Erin Buchanan" w:date="2022-02-28T21:15:00Z" w:initials="EB">
    <w:p w14:paraId="081EC51D" w14:textId="77777777" w:rsidR="00B068C5" w:rsidRDefault="00B068C5" w:rsidP="00956FE2">
      <w:pPr>
        <w:pStyle w:val="CommentText"/>
      </w:pPr>
      <w:r>
        <w:rPr>
          <w:rStyle w:val="CommentReference"/>
        </w:rPr>
        <w:annotationRef/>
      </w:r>
      <w:r>
        <w:t xml:space="preserve">Didn't review this yet given suggestions above </w:t>
      </w:r>
    </w:p>
  </w:comment>
  <w:comment w:id="240" w:author="Erin Buchanan" w:date="2022-02-28T21:17:00Z" w:initials="EB">
    <w:p w14:paraId="13B17381" w14:textId="77777777" w:rsidR="00B719AE" w:rsidRDefault="00B719AE" w:rsidP="008B005D">
      <w:pPr>
        <w:pStyle w:val="CommentText"/>
      </w:pPr>
      <w:r>
        <w:rPr>
          <w:rStyle w:val="CommentReference"/>
        </w:rPr>
        <w:annotationRef/>
      </w:r>
      <w:r>
        <w:t xml:space="preserve">This whole section is calculated on the non-filtered data, so it should be updated and fixed.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87E33C" w15:done="0"/>
  <w15:commentEx w15:paraId="36567A57" w15:done="0"/>
  <w15:commentEx w15:paraId="200F96F5" w15:done="0"/>
  <w15:commentEx w15:paraId="7ACE6B27" w15:done="0"/>
  <w15:commentEx w15:paraId="7C2FA83C" w15:done="0"/>
  <w15:commentEx w15:paraId="3EBF7BDC" w15:paraIdParent="7C2FA83C" w15:done="0"/>
  <w15:commentEx w15:paraId="5D5035F1" w15:done="0"/>
  <w15:commentEx w15:paraId="307C6A94" w15:done="0"/>
  <w15:commentEx w15:paraId="514FAEAA" w15:done="0"/>
  <w15:commentEx w15:paraId="28503EE0" w15:done="0"/>
  <w15:commentEx w15:paraId="1A6C00FD" w15:done="0"/>
  <w15:commentEx w15:paraId="0E134502" w15:done="0"/>
  <w15:commentEx w15:paraId="2D917F38" w15:done="0"/>
  <w15:commentEx w15:paraId="06E3BB8A" w15:done="0"/>
  <w15:commentEx w15:paraId="15356587" w15:done="0"/>
  <w15:commentEx w15:paraId="5A9A95BD" w15:done="0"/>
  <w15:commentEx w15:paraId="2F6DF647" w15:done="0"/>
  <w15:commentEx w15:paraId="5B1BF3D4" w15:done="0"/>
  <w15:commentEx w15:paraId="3DE2029A" w15:done="0"/>
  <w15:commentEx w15:paraId="469EB876" w15:done="0"/>
  <w15:commentEx w15:paraId="415B7C3F" w15:done="0"/>
  <w15:commentEx w15:paraId="382532F7" w15:done="0"/>
  <w15:commentEx w15:paraId="085CBD30" w15:done="0"/>
  <w15:commentEx w15:paraId="012B1540" w15:done="0"/>
  <w15:commentEx w15:paraId="119DE342" w15:done="0"/>
  <w15:commentEx w15:paraId="3F7D797A" w15:done="0"/>
  <w15:commentEx w15:paraId="3F2E7271" w15:done="0"/>
  <w15:commentEx w15:paraId="51EFC296" w15:done="0"/>
  <w15:commentEx w15:paraId="136F7E51" w15:done="0"/>
  <w15:commentEx w15:paraId="034E91C3" w15:done="0"/>
  <w15:commentEx w15:paraId="11D7F5F9" w15:done="0"/>
  <w15:commentEx w15:paraId="6B3517EE" w15:done="0"/>
  <w15:commentEx w15:paraId="081EC51D" w15:done="0"/>
  <w15:commentEx w15:paraId="13B1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862A" w16cex:dateUtc="2022-02-28T23:34:00Z"/>
  <w16cex:commentExtensible w16cex:durableId="25C78646" w16cex:dateUtc="2022-02-28T23:35:00Z"/>
  <w16cex:commentExtensible w16cex:durableId="25C78804" w16cex:dateUtc="2022-02-28T23:42:00Z"/>
  <w16cex:commentExtensible w16cex:durableId="25C7ADCD" w16cex:dateUtc="2022-03-01T02:23:00Z"/>
  <w16cex:commentExtensible w16cex:durableId="25C7885D" w16cex:dateUtc="2022-02-28T23:43:00Z"/>
  <w16cex:commentExtensible w16cex:durableId="25C7AD32" w16cex:dateUtc="2022-03-01T02:21:00Z"/>
  <w16cex:commentExtensible w16cex:durableId="25C7AE2C" w16cex:dateUtc="2022-03-01T02:25:00Z"/>
  <w16cex:commentExtensible w16cex:durableId="25C7AE94" w16cex:dateUtc="2022-03-01T02:27:00Z"/>
  <w16cex:commentExtensible w16cex:durableId="25C7AF1E" w16cex:dateUtc="2022-03-01T02:29:00Z"/>
  <w16cex:commentExtensible w16cex:durableId="25C7B052" w16cex:dateUtc="2022-03-01T02:34:00Z"/>
  <w16cex:commentExtensible w16cex:durableId="25C7B0FE" w16cex:dateUtc="2022-03-01T02:37:00Z"/>
  <w16cex:commentExtensible w16cex:durableId="25C7B106" w16cex:dateUtc="2022-03-01T02:37:00Z"/>
  <w16cex:commentExtensible w16cex:durableId="25C7B13E" w16cex:dateUtc="2022-03-01T02:38:00Z"/>
  <w16cex:commentExtensible w16cex:durableId="25C7B168" w16cex:dateUtc="2022-03-01T02:39:00Z"/>
  <w16cex:commentExtensible w16cex:durableId="25C7B17B" w16cex:dateUtc="2022-03-01T02:39:00Z"/>
  <w16cex:commentExtensible w16cex:durableId="25C7B198" w16cex:dateUtc="2022-03-01T02:39:00Z"/>
  <w16cex:commentExtensible w16cex:durableId="25C7B530" w16cex:dateUtc="2022-03-01T02:55:00Z"/>
  <w16cex:commentExtensible w16cex:durableId="25C7B5F0" w16cex:dateUtc="2022-03-01T02:58:00Z"/>
  <w16cex:commentExtensible w16cex:durableId="25C7B611" w16cex:dateUtc="2022-03-01T02:58:00Z"/>
  <w16cex:commentExtensible w16cex:durableId="25C7B648" w16cex:dateUtc="2022-03-01T02:59:00Z"/>
  <w16cex:commentExtensible w16cex:durableId="25C7B670" w16cex:dateUtc="2022-03-01T03:00:00Z"/>
  <w16cex:commentExtensible w16cex:durableId="25C7B6B5" w16cex:dateUtc="2022-03-01T03:01:00Z"/>
  <w16cex:commentExtensible w16cex:durableId="25C7B710" w16cex:dateUtc="2022-03-01T03:03:00Z"/>
  <w16cex:commentExtensible w16cex:durableId="25C7B73C" w16cex:dateUtc="2022-03-01T03:03:00Z"/>
  <w16cex:commentExtensible w16cex:durableId="25C7B84B" w16cex:dateUtc="2022-03-01T03:08:00Z"/>
  <w16cex:commentExtensible w16cex:durableId="25C7B85A" w16cex:dateUtc="2022-03-01T03:08:00Z"/>
  <w16cex:commentExtensible w16cex:durableId="25C7B89B" w16cex:dateUtc="2022-03-01T03:09:00Z"/>
  <w16cex:commentExtensible w16cex:durableId="25C7B8C1" w16cex:dateUtc="2022-03-01T03:10:00Z"/>
  <w16cex:commentExtensible w16cex:durableId="25C7B95A" w16cex:dateUtc="2022-03-01T03:12:00Z"/>
  <w16cex:commentExtensible w16cex:durableId="25C7B98B" w16cex:dateUtc="2022-03-01T03:13:00Z"/>
  <w16cex:commentExtensible w16cex:durableId="25C7B9A3" w16cex:dateUtc="2022-03-01T03:14:00Z"/>
  <w16cex:commentExtensible w16cex:durableId="25C7B9DC" w16cex:dateUtc="2022-03-01T03:15:00Z"/>
  <w16cex:commentExtensible w16cex:durableId="25C7B9EE" w16cex:dateUtc="2022-03-01T03:15:00Z"/>
  <w16cex:commentExtensible w16cex:durableId="25C7BA67" w16cex:dateUtc="2022-03-01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87E33C" w16cid:durableId="25C7862A"/>
  <w16cid:commentId w16cid:paraId="36567A57" w16cid:durableId="25C78646"/>
  <w16cid:commentId w16cid:paraId="200F96F5" w16cid:durableId="25C78804"/>
  <w16cid:commentId w16cid:paraId="7ACE6B27" w16cid:durableId="25C7ADCD"/>
  <w16cid:commentId w16cid:paraId="7C2FA83C" w16cid:durableId="25C7885D"/>
  <w16cid:commentId w16cid:paraId="3EBF7BDC" w16cid:durableId="25C7AD32"/>
  <w16cid:commentId w16cid:paraId="5D5035F1" w16cid:durableId="25C7AE2C"/>
  <w16cid:commentId w16cid:paraId="307C6A94" w16cid:durableId="25C7AE94"/>
  <w16cid:commentId w16cid:paraId="514FAEAA" w16cid:durableId="25C7AF1E"/>
  <w16cid:commentId w16cid:paraId="28503EE0" w16cid:durableId="25C7B052"/>
  <w16cid:commentId w16cid:paraId="1A6C00FD" w16cid:durableId="25C7B0FE"/>
  <w16cid:commentId w16cid:paraId="0E134502" w16cid:durableId="25C7B106"/>
  <w16cid:commentId w16cid:paraId="2D917F38" w16cid:durableId="25C7B13E"/>
  <w16cid:commentId w16cid:paraId="06E3BB8A" w16cid:durableId="25C7B168"/>
  <w16cid:commentId w16cid:paraId="15356587" w16cid:durableId="25C7B17B"/>
  <w16cid:commentId w16cid:paraId="5A9A95BD" w16cid:durableId="25C7B198"/>
  <w16cid:commentId w16cid:paraId="2F6DF647" w16cid:durableId="25C7B530"/>
  <w16cid:commentId w16cid:paraId="5B1BF3D4" w16cid:durableId="25C7B5F0"/>
  <w16cid:commentId w16cid:paraId="3DE2029A" w16cid:durableId="25C7B611"/>
  <w16cid:commentId w16cid:paraId="469EB876" w16cid:durableId="25C7B648"/>
  <w16cid:commentId w16cid:paraId="415B7C3F" w16cid:durableId="25C7B670"/>
  <w16cid:commentId w16cid:paraId="382532F7" w16cid:durableId="25C7B6B5"/>
  <w16cid:commentId w16cid:paraId="085CBD30" w16cid:durableId="25C7B710"/>
  <w16cid:commentId w16cid:paraId="012B1540" w16cid:durableId="25C7B73C"/>
  <w16cid:commentId w16cid:paraId="119DE342" w16cid:durableId="25C7B84B"/>
  <w16cid:commentId w16cid:paraId="3F7D797A" w16cid:durableId="25C7B85A"/>
  <w16cid:commentId w16cid:paraId="3F2E7271" w16cid:durableId="25C7B89B"/>
  <w16cid:commentId w16cid:paraId="51EFC296" w16cid:durableId="25C7B8C1"/>
  <w16cid:commentId w16cid:paraId="136F7E51" w16cid:durableId="25C7B95A"/>
  <w16cid:commentId w16cid:paraId="034E91C3" w16cid:durableId="25C7B98B"/>
  <w16cid:commentId w16cid:paraId="11D7F5F9" w16cid:durableId="25C7B9A3"/>
  <w16cid:commentId w16cid:paraId="6B3517EE" w16cid:durableId="25C7B9DC"/>
  <w16cid:commentId w16cid:paraId="081EC51D" w16cid:durableId="25C7B9EE"/>
  <w16cid:commentId w16cid:paraId="13B17381" w16cid:durableId="25C7B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0730" w14:textId="77777777" w:rsidR="00000000" w:rsidRDefault="00B83CF5">
      <w:pPr>
        <w:spacing w:before="0" w:after="0" w:line="240" w:lineRule="auto"/>
      </w:pPr>
      <w:r>
        <w:separator/>
      </w:r>
    </w:p>
  </w:endnote>
  <w:endnote w:type="continuationSeparator" w:id="0">
    <w:p w14:paraId="69780732" w14:textId="77777777" w:rsidR="00000000" w:rsidRDefault="00B83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0725" w14:textId="77777777" w:rsidR="00BC0727" w:rsidRDefault="00B83CF5">
      <w:r>
        <w:separator/>
      </w:r>
    </w:p>
  </w:footnote>
  <w:footnote w:type="continuationSeparator" w:id="0">
    <w:p w14:paraId="69780726" w14:textId="77777777" w:rsidR="00BC0727" w:rsidRDefault="00B83CF5">
      <w:r>
        <w:continuationSeparator/>
      </w:r>
    </w:p>
  </w:footnote>
  <w:footnote w:id="1">
    <w:p w14:paraId="6978072E" w14:textId="77777777" w:rsidR="00BC0727" w:rsidRDefault="00B83CF5">
      <w:pPr>
        <w:pStyle w:val="FootnoteText"/>
      </w:pPr>
      <w:r>
        <w:rPr>
          <w:rStyle w:val="FootnoteReference"/>
        </w:rPr>
        <w:footnoteRef/>
      </w:r>
      <w:r>
        <w:t xml:space="preserve"> </w:t>
      </w:r>
      <w:r>
        <w:t xml:space="preserve">See details of power analysis in the preregistered plan, p. 13 ~ 15. </w:t>
      </w:r>
      <w:hyperlink r:id="rId1">
        <w:r>
          <w:rPr>
            <w:rStyle w:val="Hyperlink"/>
          </w:rPr>
          <w:t>https://psyarxiv.com/t2pjv/</w:t>
        </w:r>
      </w:hyperlink>
    </w:p>
  </w:footnote>
  <w:footnote w:id="2">
    <w:p w14:paraId="6978072F" w14:textId="77777777" w:rsidR="00BC0727" w:rsidRDefault="00B83CF5">
      <w:pPr>
        <w:pStyle w:val="FootnoteText"/>
      </w:pPr>
      <w:r>
        <w:rPr>
          <w:rStyle w:val="FootnoteReference"/>
        </w:rPr>
        <w:footnoteRef/>
      </w:r>
      <w:r>
        <w:t xml:space="preserve"> See the analysis plan in the preregistered plan, p. 19 ~ 20. </w:t>
      </w:r>
      <w:hyperlink r:id="rId2">
        <w:r>
          <w:rPr>
            <w:rStyle w:val="Hyperlink"/>
          </w:rPr>
          <w:t>ht</w:t>
        </w:r>
        <w:r>
          <w:rPr>
            <w:rStyle w:val="Hyperlink"/>
          </w:rPr>
          <w:t>tps://psyarxiv.com/t2pjv/</w:t>
        </w:r>
      </w:hyperlink>
    </w:p>
  </w:footnote>
  <w:footnote w:id="3">
    <w:p w14:paraId="69780730" w14:textId="77777777" w:rsidR="00BC0727" w:rsidRDefault="00B83CF5">
      <w:pPr>
        <w:pStyle w:val="FootnoteText"/>
      </w:pPr>
      <w:r>
        <w:rPr>
          <w:rStyle w:val="FootnoteReference"/>
        </w:rPr>
        <w:footnoteRef/>
      </w:r>
      <w:r>
        <w:t xml:space="preserve"> See the analysis plan in the preregistered plan, p. 21. </w:t>
      </w:r>
      <w:hyperlink r:id="rId3">
        <w:r>
          <w:rPr>
            <w:rStyle w:val="Hyperlink"/>
          </w:rPr>
          <w:t>https://psyarxiv.com/t2pjv/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9780727" w14:textId="77777777" w:rsidR="00AF36ED" w:rsidRDefault="00B83CF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80728" w14:textId="77777777" w:rsidR="00AF36ED" w:rsidRDefault="00B83CF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9780729" w14:textId="77777777" w:rsidR="00AF36ED" w:rsidRDefault="00B83CF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78072A" w14:textId="77777777" w:rsidR="00AF36ED" w:rsidRPr="00A05772" w:rsidRDefault="00B83CF5" w:rsidP="00572FF5">
    <w:pPr>
      <w:pStyle w:val="Header"/>
      <w:ind w:right="357"/>
    </w:pPr>
    <w:r>
      <w:t>OBJECT ORIENTATION EFFECTS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6978072B" w14:textId="77777777" w:rsidR="00DA0F6A" w:rsidRDefault="00B83CF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78072C" w14:textId="77777777" w:rsidR="00DA0F6A" w:rsidRDefault="00B83CF5" w:rsidP="00DA0F6A">
    <w:pPr>
      <w:pStyle w:val="Header"/>
      <w:ind w:right="360"/>
    </w:pPr>
    <w:r>
      <w:t>Running head: OBJECT ORIENTATION EFFECTS</w:t>
    </w:r>
  </w:p>
  <w:p w14:paraId="6978072D" w14:textId="77777777" w:rsidR="00CB20D0" w:rsidRPr="00A05772" w:rsidRDefault="00B83CF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0D240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727"/>
    <w:rsid w:val="000234FE"/>
    <w:rsid w:val="000518BC"/>
    <w:rsid w:val="00094F97"/>
    <w:rsid w:val="000C7BEF"/>
    <w:rsid w:val="000D472B"/>
    <w:rsid w:val="000E50D6"/>
    <w:rsid w:val="000F0FF5"/>
    <w:rsid w:val="00104C99"/>
    <w:rsid w:val="001A7D4C"/>
    <w:rsid w:val="001D79B6"/>
    <w:rsid w:val="002106A0"/>
    <w:rsid w:val="00286783"/>
    <w:rsid w:val="002F442D"/>
    <w:rsid w:val="003429F0"/>
    <w:rsid w:val="00356B4B"/>
    <w:rsid w:val="00391868"/>
    <w:rsid w:val="003C1066"/>
    <w:rsid w:val="003C7FE0"/>
    <w:rsid w:val="003D2BDE"/>
    <w:rsid w:val="003D6F10"/>
    <w:rsid w:val="00415042"/>
    <w:rsid w:val="004164AE"/>
    <w:rsid w:val="00426914"/>
    <w:rsid w:val="00433A3E"/>
    <w:rsid w:val="00456204"/>
    <w:rsid w:val="00475CBE"/>
    <w:rsid w:val="0048106B"/>
    <w:rsid w:val="004961D0"/>
    <w:rsid w:val="004C449F"/>
    <w:rsid w:val="004E63E6"/>
    <w:rsid w:val="00514476"/>
    <w:rsid w:val="00522D81"/>
    <w:rsid w:val="005462BF"/>
    <w:rsid w:val="00594705"/>
    <w:rsid w:val="00640977"/>
    <w:rsid w:val="00656AC7"/>
    <w:rsid w:val="006B74B8"/>
    <w:rsid w:val="00713810"/>
    <w:rsid w:val="00714990"/>
    <w:rsid w:val="00767F24"/>
    <w:rsid w:val="00784CD3"/>
    <w:rsid w:val="00793E62"/>
    <w:rsid w:val="007D005F"/>
    <w:rsid w:val="007F2FA7"/>
    <w:rsid w:val="0081789A"/>
    <w:rsid w:val="008247ED"/>
    <w:rsid w:val="00833F13"/>
    <w:rsid w:val="0084498E"/>
    <w:rsid w:val="008B10EA"/>
    <w:rsid w:val="008B731B"/>
    <w:rsid w:val="00915D90"/>
    <w:rsid w:val="00924A4A"/>
    <w:rsid w:val="00954B7F"/>
    <w:rsid w:val="00963EBF"/>
    <w:rsid w:val="00997707"/>
    <w:rsid w:val="00A0078D"/>
    <w:rsid w:val="00A0241F"/>
    <w:rsid w:val="00A231EF"/>
    <w:rsid w:val="00A57B5E"/>
    <w:rsid w:val="00A72FF6"/>
    <w:rsid w:val="00A77C49"/>
    <w:rsid w:val="00A8021F"/>
    <w:rsid w:val="00B068C5"/>
    <w:rsid w:val="00B719AE"/>
    <w:rsid w:val="00B80896"/>
    <w:rsid w:val="00B83CF5"/>
    <w:rsid w:val="00B940A0"/>
    <w:rsid w:val="00B94E8F"/>
    <w:rsid w:val="00BC0727"/>
    <w:rsid w:val="00BF2D0C"/>
    <w:rsid w:val="00C032F7"/>
    <w:rsid w:val="00C060E6"/>
    <w:rsid w:val="00C13F13"/>
    <w:rsid w:val="00C73B2B"/>
    <w:rsid w:val="00C803EC"/>
    <w:rsid w:val="00C80EBB"/>
    <w:rsid w:val="00D02B52"/>
    <w:rsid w:val="00D10658"/>
    <w:rsid w:val="00D4322C"/>
    <w:rsid w:val="00D62DFD"/>
    <w:rsid w:val="00DB601B"/>
    <w:rsid w:val="00DD7978"/>
    <w:rsid w:val="00DE1013"/>
    <w:rsid w:val="00E43E10"/>
    <w:rsid w:val="00E54EBF"/>
    <w:rsid w:val="00E64EAA"/>
    <w:rsid w:val="00E77A89"/>
    <w:rsid w:val="00EC4826"/>
    <w:rsid w:val="00ED0C4E"/>
    <w:rsid w:val="00ED4772"/>
    <w:rsid w:val="00EE4D94"/>
    <w:rsid w:val="00EF1F5C"/>
    <w:rsid w:val="00F1502E"/>
    <w:rsid w:val="00F46952"/>
    <w:rsid w:val="00F612C8"/>
    <w:rsid w:val="00F64722"/>
    <w:rsid w:val="00F8495B"/>
    <w:rsid w:val="00FF4E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0641"/>
  <w15:docId w15:val="{DC6B2679-3D10-4AAE-B178-4B542ABF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Revision">
    <w:name w:val="Revision"/>
    <w:hidden/>
    <w:semiHidden/>
    <w:rsid w:val="00BF2D0C"/>
    <w:pPr>
      <w:spacing w:after="0"/>
    </w:pPr>
    <w:rPr>
      <w:rFonts w:ascii="Times New Roman" w:hAnsi="Times New Roman"/>
    </w:rPr>
  </w:style>
  <w:style w:type="character" w:styleId="CommentReference">
    <w:name w:val="annotation reference"/>
    <w:basedOn w:val="DefaultParagraphFont"/>
    <w:semiHidden/>
    <w:unhideWhenUsed/>
    <w:rsid w:val="00793E62"/>
    <w:rPr>
      <w:sz w:val="16"/>
      <w:szCs w:val="16"/>
    </w:rPr>
  </w:style>
  <w:style w:type="paragraph" w:styleId="CommentText">
    <w:name w:val="annotation text"/>
    <w:basedOn w:val="Normal"/>
    <w:link w:val="CommentTextChar"/>
    <w:unhideWhenUsed/>
    <w:rsid w:val="00793E62"/>
    <w:pPr>
      <w:spacing w:line="240" w:lineRule="auto"/>
    </w:pPr>
    <w:rPr>
      <w:sz w:val="20"/>
      <w:szCs w:val="20"/>
    </w:rPr>
  </w:style>
  <w:style w:type="character" w:customStyle="1" w:styleId="CommentTextChar">
    <w:name w:val="Comment Text Char"/>
    <w:basedOn w:val="DefaultParagraphFont"/>
    <w:link w:val="CommentText"/>
    <w:rsid w:val="00793E6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793E62"/>
    <w:rPr>
      <w:b/>
      <w:bCs/>
    </w:rPr>
  </w:style>
  <w:style w:type="character" w:customStyle="1" w:styleId="CommentSubjectChar">
    <w:name w:val="Comment Subject Char"/>
    <w:basedOn w:val="CommentTextChar"/>
    <w:link w:val="CommentSubject"/>
    <w:semiHidden/>
    <w:rsid w:val="00793E6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yperlink" Target="https://doi.org/10.1017/S0140525X99002149" TargetMode="External"/><Relationship Id="rId39" Type="http://schemas.openxmlformats.org/officeDocument/2006/relationships/hyperlink" Target="https://doi.org/10.1016/j.jecp.2013.04.001" TargetMode="External"/><Relationship Id="rId21" Type="http://schemas.openxmlformats.org/officeDocument/2006/relationships/image" Target="media/image6.png"/><Relationship Id="rId34" Type="http://schemas.openxmlformats.org/officeDocument/2006/relationships/hyperlink" Target="https://doi.org/10.1006/cogp.1993.1009" TargetMode="External"/><Relationship Id="rId42" Type="http://schemas.openxmlformats.org/officeDocument/2006/relationships/hyperlink" Target="https://doi.org/10.22599/jesla.39" TargetMode="External"/><Relationship Id="rId47" Type="http://schemas.openxmlformats.org/officeDocument/2006/relationships/hyperlink" Target="https://doi.org/10.3758/s13428-016-0809-y" TargetMode="External"/><Relationship Id="rId50" Type="http://schemas.openxmlformats.org/officeDocument/2006/relationships/hyperlink" Target="https://doi.org/10.1075/tsl.51.02new" TargetMode="External"/><Relationship Id="rId55" Type="http://schemas.openxmlformats.org/officeDocument/2006/relationships/hyperlink" Target="https://doi.org/10.3389/fpsyg.2014.00359" TargetMode="External"/><Relationship Id="rId63" Type="http://schemas.openxmlformats.org/officeDocument/2006/relationships/hyperlink" Target="https://doi.org/10.1016/0093-934X(92)90112-R" TargetMode="External"/><Relationship Id="rId68" Type="http://schemas.openxmlformats.org/officeDocument/2006/relationships/hyperlink" Target="https://doi.org/10.1016/j.cognition.2006.09.003" TargetMode="External"/><Relationship Id="rId76" Type="http://schemas.openxmlformats.org/officeDocument/2006/relationships/fontTable" Target="fontTable.xml"/><Relationship Id="rId7" Type="http://schemas.openxmlformats.org/officeDocument/2006/relationships/hyperlink" Target="https://osf.io/e428p/" TargetMode="External"/><Relationship Id="rId71" Type="http://schemas.openxmlformats.org/officeDocument/2006/relationships/hyperlink" Target="https://doi.org/10.1111/1467-9280.00430"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doi.org/10.1073/pnas.0803424105" TargetMode="External"/><Relationship Id="rId11" Type="http://schemas.microsoft.com/office/2011/relationships/commentsExtended" Target="commentsExtended.xml"/><Relationship Id="rId24" Type="http://schemas.openxmlformats.org/officeDocument/2006/relationships/hyperlink" Target="https://doi.org/10.1016/j.jml.2007.12.005" TargetMode="External"/><Relationship Id="rId32" Type="http://schemas.openxmlformats.org/officeDocument/2006/relationships/hyperlink" Target="https://doi.org/10.1027/1618-3169/a000468" TargetMode="External"/><Relationship Id="rId37" Type="http://schemas.openxmlformats.org/officeDocument/2006/relationships/hyperlink" Target="https://doi.org/10.1080/20445911.2017.1281283" TargetMode="External"/><Relationship Id="rId40" Type="http://schemas.openxmlformats.org/officeDocument/2006/relationships/hyperlink" Target="https://doi.org/10.1016/j.bandc.2020.105581" TargetMode="External"/><Relationship Id="rId45" Type="http://schemas.openxmlformats.org/officeDocument/2006/relationships/hyperlink" Target="https://doi.org/10.16719/j.cnki.1671-6981.20170105" TargetMode="External"/><Relationship Id="rId53" Type="http://schemas.openxmlformats.org/officeDocument/2006/relationships/hyperlink" Target="https://doi.org/10.1080/17470210802633255" TargetMode="External"/><Relationship Id="rId58" Type="http://schemas.openxmlformats.org/officeDocument/2006/relationships/hyperlink" Target="https://doi.org/10.3758/BF03201199" TargetMode="External"/><Relationship Id="rId66" Type="http://schemas.openxmlformats.org/officeDocument/2006/relationships/hyperlink" Target="https://doi.org/10.18637/jss.v036.i03" TargetMode="External"/><Relationship Id="rId7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osf.io/p7avr/" TargetMode="External"/><Relationship Id="rId23" Type="http://schemas.openxmlformats.org/officeDocument/2006/relationships/hyperlink" Target="https://doi.org/10.1111/opo.12131" TargetMode="External"/><Relationship Id="rId28" Type="http://schemas.openxmlformats.org/officeDocument/2006/relationships/hyperlink" Target="https://doi.org/10.18637/jss.v067.i01" TargetMode="External"/><Relationship Id="rId36" Type="http://schemas.openxmlformats.org/officeDocument/2006/relationships/hyperlink" Target="https://doi.org/10.3758/s13428-015-0567-2" TargetMode="External"/><Relationship Id="rId49" Type="http://schemas.openxmlformats.org/officeDocument/2006/relationships/hyperlink" Target="https://doi.org/10.1177/2515245918797607" TargetMode="External"/><Relationship Id="rId57" Type="http://schemas.openxmlformats.org/officeDocument/2006/relationships/hyperlink" Target="https://doi.org/10.1515/langcog-2013-0022" TargetMode="External"/><Relationship Id="rId61" Type="http://schemas.openxmlformats.org/officeDocument/2006/relationships/hyperlink" Target="https://doi.org/10.1027/1618-3169/a000358" TargetMode="Externa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https://doi.org/10.7717/peerj.9414" TargetMode="External"/><Relationship Id="rId44" Type="http://schemas.openxmlformats.org/officeDocument/2006/relationships/hyperlink" Target="https://doi.org/10.1371/journal.pone.0130834" TargetMode="External"/><Relationship Id="rId52" Type="http://schemas.openxmlformats.org/officeDocument/2006/relationships/hyperlink" Target="https://doi.org/10.1177/0963721419866441" TargetMode="External"/><Relationship Id="rId60" Type="http://schemas.openxmlformats.org/officeDocument/2006/relationships/hyperlink" Target="https://doi.org/10.1016/0010-0277(85)90029-0" TargetMode="External"/><Relationship Id="rId65" Type="http://schemas.openxmlformats.org/officeDocument/2006/relationships/hyperlink" Target="https://repository.ubn.ru.nl/handle/2066/127455"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sc2009@mail.tcu.edu.tw" TargetMode="External"/><Relationship Id="rId14" Type="http://schemas.openxmlformats.org/officeDocument/2006/relationships/hyperlink" Target="https://osf.io/e428p/" TargetMode="External"/><Relationship Id="rId22" Type="http://schemas.openxmlformats.org/officeDocument/2006/relationships/hyperlink" Target="https://doi.org/10.3758/s13428-019-01237-x" TargetMode="External"/><Relationship Id="rId27" Type="http://schemas.openxmlformats.org/officeDocument/2006/relationships/hyperlink" Target="https://doi.org/10.1098/rstb.2008.0319" TargetMode="External"/><Relationship Id="rId30" Type="http://schemas.openxmlformats.org/officeDocument/2006/relationships/hyperlink" Target="https://doi.org/10.1037/met0000159" TargetMode="External"/><Relationship Id="rId35" Type="http://schemas.openxmlformats.org/officeDocument/2006/relationships/hyperlink" Target="https://doi.org/10.1016/j.cognition.2006.02.009" TargetMode="External"/><Relationship Id="rId43" Type="http://schemas.openxmlformats.org/officeDocument/2006/relationships/hyperlink" Target="https://doi.org/10.18637/jss.v082.i13" TargetMode="External"/><Relationship Id="rId48" Type="http://schemas.openxmlformats.org/officeDocument/2006/relationships/hyperlink" Target="https://doi.org/10.3758/s13428-011-0168-7" TargetMode="External"/><Relationship Id="rId56" Type="http://schemas.openxmlformats.org/officeDocument/2006/relationships/hyperlink" Target="https://doi.org/10.1177/0956797613490746" TargetMode="External"/><Relationship Id="rId64" Type="http://schemas.openxmlformats.org/officeDocument/2006/relationships/hyperlink" Target="https://doi.org/10.3758/s13423-015-0892-6" TargetMode="External"/><Relationship Id="rId69" Type="http://schemas.openxmlformats.org/officeDocument/2006/relationships/hyperlink" Target="https://doi.org/10.1177/0956797613509634" TargetMode="External"/><Relationship Id="rId77" Type="http://schemas.microsoft.com/office/2011/relationships/people" Target="people.xml"/><Relationship Id="rId8" Type="http://schemas.openxmlformats.org/officeDocument/2006/relationships/hyperlink" Target="https://osf.io/mz97h/" TargetMode="External"/><Relationship Id="rId51" Type="http://schemas.openxmlformats.org/officeDocument/2006/relationships/hyperlink" Target="https://doi.org/10.1080/23273798.2015.1080373" TargetMode="External"/><Relationship Id="rId72" Type="http://schemas.openxmlformats.org/officeDocument/2006/relationships/hyperlink" Target="https://doi.org/10.1080/01638539309544832"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hyperlink" Target="https://doi.org/10.1080/1047840X.2019.1693857" TargetMode="External"/><Relationship Id="rId33" Type="http://schemas.openxmlformats.org/officeDocument/2006/relationships/hyperlink" Target="https://doi.org/10.1037/a0013157" TargetMode="External"/><Relationship Id="rId38" Type="http://schemas.openxmlformats.org/officeDocument/2006/relationships/hyperlink" Target="https://doi.org/10.1016/j.jecp.2011.06.009" TargetMode="External"/><Relationship Id="rId46" Type="http://schemas.openxmlformats.org/officeDocument/2006/relationships/hyperlink" Target="https://doi.org/10.1126/science.aal3618" TargetMode="External"/><Relationship Id="rId59" Type="http://schemas.openxmlformats.org/officeDocument/2006/relationships/hyperlink" Target="https://doi.org/10.1037/met0000061" TargetMode="External"/><Relationship Id="rId67" Type="http://schemas.openxmlformats.org/officeDocument/2006/relationships/hyperlink" Target="https://doi.org/10.1037/xlm0000064" TargetMode="External"/><Relationship Id="rId20" Type="http://schemas.openxmlformats.org/officeDocument/2006/relationships/image" Target="media/image5.png"/><Relationship Id="rId41" Type="http://schemas.openxmlformats.org/officeDocument/2006/relationships/hyperlink" Target="https://doi.org/10.3758/bf03196313" TargetMode="External"/><Relationship Id="rId54" Type="http://schemas.openxmlformats.org/officeDocument/2006/relationships/hyperlink" Target="https://doi.org/10.3758/s13428-018-01193-y" TargetMode="External"/><Relationship Id="rId62" Type="http://schemas.openxmlformats.org/officeDocument/2006/relationships/hyperlink" Target="https://doi.org/10.1111/1467-9280.00326" TargetMode="External"/><Relationship Id="rId70" Type="http://schemas.openxmlformats.org/officeDocument/2006/relationships/hyperlink" Target="https://doi.org/10.1371/journal.pone.0051382"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psyarxiv.com/t2pjv/" TargetMode="External"/><Relationship Id="rId2" Type="http://schemas.openxmlformats.org/officeDocument/2006/relationships/hyperlink" Target="https://psyarxiv.com/t2pjv/" TargetMode="External"/><Relationship Id="rId1" Type="http://schemas.openxmlformats.org/officeDocument/2006/relationships/hyperlink" Target="https://psyarxiv.com/t2p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41</Pages>
  <Words>9434</Words>
  <Characters>53777</Characters>
  <Application>Microsoft Office Word</Application>
  <DocSecurity>0</DocSecurity>
  <Lines>448</Lines>
  <Paragraphs>126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63085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Object Orientation Effects Across 18 Languages</dc:title>
  <dc:creator/>
  <cp:keywords/>
  <cp:lastModifiedBy>Erin Buchanan</cp:lastModifiedBy>
  <cp:revision>104</cp:revision>
  <dcterms:created xsi:type="dcterms:W3CDTF">2022-02-28T23:24:00Z</dcterms:created>
  <dcterms:modified xsi:type="dcterms:W3CDTF">2022-03-01T03:24:00Z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contributions: Sau-Chin Chen contributed to the study concept, the design analysis protocol and wrote the initial report draft. Patrick Forscher, Pablo Bernabeu, Balazs Aczel and Attila Szuts improved the analysis protocol. Zoltan Kekecs, Jeremy K. Miller and Anna Szabelska managed the project administration which was established by Christopher R. Chartier. All the rest of authors contributed to the material prepation and data collection. All authors commented on previous versions of the manuscript, read and approved the final manuscript.Funding statement. Below authors had the individual funds supporiting their participations. Glenn P. Williams was supported by the Leverhulme Trust Research Project Grant (RPG-2016-093). Krystian Barzykowski was supported by the National Science Centre, Poland (2019/35/B/HS6/00528). Zoltan Kekecs was supported by the János Bolyai Research Scholarship of the Hungarian Academy of Science. Erin Buchanan was supported by the National Institute on Mental Health (1R03MH110812-01). Patrícia Arriaga was supported by the Portuguese National Foundation for Science and Technology (UID/PSI/03125/2019). Gabriel Baník was supported by Charles University Grant Agency (PRIMUS/20/HUM/009).Ethical approval statement. Authors who collected data on site and online had the ethical approval/agreement from the local institute. The latest status of ethical approval for all the participating authors is available at the public OSF folder (https://osf.io/e428p/ “IRB approvals” in Files).Acknowledgement. We appreciated the major contributions from the contributors as below. Chris Chartier and Jeremy Miller managed and monitored progress. Erin Buchanan provided guidelines to improve the inter-lab progress website management and managed the JATOS server for online data collection. Arti Parganiha, Asil Özdoğru, Attila Szuts, Babita Pande, Danilo Zambrano Ricaurte, Gabriel Baník, Harry Manley, Jonas Kunst, Krystian Barzykowski, Marco Antonio Correa Varella, Marietta Papadatou Pastou, Niv Reggev, Patrícia Arriaga, Stefan Stieger, Vanja Ković and Zahir Vally managed the material translation from English to the other languages. Roles of each collaborator are available in the public table (https://osf.io/mz97h/). We thank the suggestions from the editor and two reviewers on our first and second proposals.</vt:lpwstr>
  </property>
  <property fmtid="{D5CDD505-2E9C-101B-9397-08002B2CF9AE}" pid="4" name="bibliography">
    <vt:lpwstr>./includes/bib/Orientation across langauges.bib</vt:lpwstr>
  </property>
  <property fmtid="{D5CDD505-2E9C-101B-9397-08002B2CF9AE}" pid="5" name="classoption">
    <vt:lpwstr>man</vt:lpwstr>
  </property>
  <property fmtid="{D5CDD505-2E9C-101B-9397-08002B2CF9AE}" pid="6" name="csl">
    <vt:lpwstr>./includes/bib/apa7.csl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keep_tex">
    <vt:lpwstr>no</vt:lpwstr>
  </property>
  <property fmtid="{D5CDD505-2E9C-101B-9397-08002B2CF9AE}" pid="15" name="linenumbers">
    <vt:lpwstr>no</vt:lpwstr>
  </property>
  <property fmtid="{D5CDD505-2E9C-101B-9397-08002B2CF9AE}" pid="16" name="mask">
    <vt:lpwstr>no</vt:lpwstr>
  </property>
  <property fmtid="{D5CDD505-2E9C-101B-9397-08002B2CF9AE}" pid="17" name="output">
    <vt:lpwstr>papaja::apa6_word</vt:lpwstr>
  </property>
  <property fmtid="{D5CDD505-2E9C-101B-9397-08002B2CF9AE}" pid="18" name="shorttitle">
    <vt:lpwstr>OBJECT ORIENTATION EFFECTS</vt:lpwstr>
  </property>
  <property fmtid="{D5CDD505-2E9C-101B-9397-08002B2CF9AE}" pid="19" name="tablelist">
    <vt:lpwstr>no</vt:lpwstr>
  </property>
  <property fmtid="{D5CDD505-2E9C-101B-9397-08002B2CF9AE}" pid="20" name="wordcount">
    <vt:lpwstr>5,138 words in total; Introduction: 1,242 words</vt:lpwstr>
  </property>
</Properties>
</file>